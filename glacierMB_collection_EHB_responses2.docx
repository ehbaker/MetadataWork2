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32A04" w14:textId="77777777" w:rsidR="009A1CF3" w:rsidRPr="009A1CF3" w:rsidRDefault="009A1CF3" w:rsidP="009A1C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1CF3">
        <w:rPr>
          <w:rFonts w:ascii="Times New Roman" w:eastAsia="Times New Roman" w:hAnsi="Times New Roman" w:cs="Times New Roman"/>
          <w:b/>
          <w:bCs/>
          <w:kern w:val="36"/>
          <w:sz w:val="48"/>
          <w:szCs w:val="48"/>
        </w:rPr>
        <w:t>USGS Benchmark Glacier Mass Balance and Project Data: 1966-2016</w:t>
      </w:r>
    </w:p>
    <w:p w14:paraId="2F6FC567"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Metadata also available as - [</w:t>
      </w:r>
      <w:hyperlink r:id="rId5" w:tooltip="This metadata record in an alternative format" w:history="1">
        <w:r w:rsidRPr="009A1CF3">
          <w:rPr>
            <w:rFonts w:ascii="Times New Roman" w:eastAsia="Times New Roman" w:hAnsi="Times New Roman" w:cs="Times New Roman"/>
            <w:color w:val="0000FF"/>
            <w:sz w:val="24"/>
            <w:szCs w:val="24"/>
            <w:u w:val="single"/>
          </w:rPr>
          <w:t>Questions &amp; Answers</w:t>
        </w:r>
      </w:hyperlink>
      <w:r w:rsidRPr="009A1CF3">
        <w:rPr>
          <w:rFonts w:ascii="Times New Roman" w:eastAsia="Times New Roman" w:hAnsi="Times New Roman" w:cs="Times New Roman"/>
          <w:sz w:val="24"/>
          <w:szCs w:val="24"/>
        </w:rPr>
        <w:t>] - [</w:t>
      </w:r>
      <w:proofErr w:type="spellStart"/>
      <w:r w:rsidRPr="009A1CF3">
        <w:rPr>
          <w:rFonts w:ascii="Times New Roman" w:eastAsia="Times New Roman" w:hAnsi="Times New Roman" w:cs="Times New Roman"/>
          <w:sz w:val="24"/>
          <w:szCs w:val="24"/>
        </w:rPr>
        <w:fldChar w:fldCharType="begin"/>
      </w:r>
      <w:r w:rsidRPr="009A1CF3">
        <w:rPr>
          <w:rFonts w:ascii="Times New Roman" w:eastAsia="Times New Roman" w:hAnsi="Times New Roman" w:cs="Times New Roman"/>
          <w:sz w:val="24"/>
          <w:szCs w:val="24"/>
        </w:rPr>
        <w:instrText xml:space="preserve"> HYPERLINK "https://mrdata.usgs.gov/validation/php3gL39N-new.txt" \o "This metadata record in an alternative format" </w:instrText>
      </w:r>
      <w:r w:rsidRPr="009A1CF3">
        <w:rPr>
          <w:rFonts w:ascii="Times New Roman" w:eastAsia="Times New Roman" w:hAnsi="Times New Roman" w:cs="Times New Roman"/>
          <w:sz w:val="24"/>
          <w:szCs w:val="24"/>
        </w:rPr>
        <w:fldChar w:fldCharType="separate"/>
      </w:r>
      <w:r w:rsidRPr="009A1CF3">
        <w:rPr>
          <w:rFonts w:ascii="Times New Roman" w:eastAsia="Times New Roman" w:hAnsi="Times New Roman" w:cs="Times New Roman"/>
          <w:color w:val="0000FF"/>
          <w:sz w:val="24"/>
          <w:szCs w:val="24"/>
          <w:u w:val="single"/>
        </w:rPr>
        <w:t>Parseable</w:t>
      </w:r>
      <w:proofErr w:type="spellEnd"/>
      <w:r w:rsidRPr="009A1CF3">
        <w:rPr>
          <w:rFonts w:ascii="Times New Roman" w:eastAsia="Times New Roman" w:hAnsi="Times New Roman" w:cs="Times New Roman"/>
          <w:color w:val="0000FF"/>
          <w:sz w:val="24"/>
          <w:szCs w:val="24"/>
          <w:u w:val="single"/>
        </w:rPr>
        <w:t xml:space="preserve"> text</w:t>
      </w:r>
      <w:r w:rsidRPr="009A1CF3">
        <w:rPr>
          <w:rFonts w:ascii="Times New Roman" w:eastAsia="Times New Roman" w:hAnsi="Times New Roman" w:cs="Times New Roman"/>
          <w:sz w:val="24"/>
          <w:szCs w:val="24"/>
        </w:rPr>
        <w:fldChar w:fldCharType="end"/>
      </w:r>
      <w:r w:rsidRPr="009A1CF3">
        <w:rPr>
          <w:rFonts w:ascii="Times New Roman" w:eastAsia="Times New Roman" w:hAnsi="Times New Roman" w:cs="Times New Roman"/>
          <w:sz w:val="24"/>
          <w:szCs w:val="24"/>
        </w:rPr>
        <w:t>] - [</w:t>
      </w:r>
      <w:hyperlink r:id="rId6" w:tooltip="This metadata record in an alternative format" w:history="1">
        <w:r w:rsidRPr="009A1CF3">
          <w:rPr>
            <w:rFonts w:ascii="Times New Roman" w:eastAsia="Times New Roman" w:hAnsi="Times New Roman" w:cs="Times New Roman"/>
            <w:color w:val="0000FF"/>
            <w:sz w:val="24"/>
            <w:szCs w:val="24"/>
            <w:u w:val="single"/>
          </w:rPr>
          <w:t>XML</w:t>
        </w:r>
      </w:hyperlink>
      <w:r w:rsidRPr="009A1CF3">
        <w:rPr>
          <w:rFonts w:ascii="Times New Roman" w:eastAsia="Times New Roman" w:hAnsi="Times New Roman" w:cs="Times New Roman"/>
          <w:sz w:val="24"/>
          <w:szCs w:val="24"/>
        </w:rPr>
        <w:t>]</w:t>
      </w:r>
    </w:p>
    <w:p w14:paraId="6DF4D41C" w14:textId="77777777" w:rsidR="009A1CF3" w:rsidRPr="009A1CF3" w:rsidRDefault="009A1CF3" w:rsidP="009A1CF3">
      <w:pPr>
        <w:spacing w:before="100" w:beforeAutospacing="1" w:after="100" w:afterAutospacing="1" w:line="240" w:lineRule="auto"/>
        <w:outlineLvl w:val="2"/>
        <w:rPr>
          <w:rFonts w:ascii="Times New Roman" w:eastAsia="Times New Roman" w:hAnsi="Times New Roman" w:cs="Times New Roman"/>
          <w:b/>
          <w:bCs/>
          <w:sz w:val="27"/>
          <w:szCs w:val="27"/>
        </w:rPr>
      </w:pPr>
      <w:r w:rsidRPr="009A1CF3">
        <w:rPr>
          <w:rFonts w:ascii="Times New Roman" w:eastAsia="Times New Roman" w:hAnsi="Times New Roman" w:cs="Times New Roman"/>
          <w:b/>
          <w:bCs/>
          <w:sz w:val="27"/>
          <w:szCs w:val="27"/>
        </w:rPr>
        <w:t>Metadata:</w:t>
      </w:r>
    </w:p>
    <w:p w14:paraId="647A3240" w14:textId="77777777" w:rsidR="009A1CF3" w:rsidRPr="009A1CF3" w:rsidRDefault="006B2A01" w:rsidP="009A1CF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1" w:history="1">
        <w:proofErr w:type="spellStart"/>
        <w:r w:rsidR="009A1CF3" w:rsidRPr="009A1CF3">
          <w:rPr>
            <w:rFonts w:ascii="Times New Roman" w:eastAsia="Times New Roman" w:hAnsi="Times New Roman" w:cs="Times New Roman"/>
            <w:color w:val="0000FF"/>
            <w:sz w:val="24"/>
            <w:szCs w:val="24"/>
            <w:u w:val="single"/>
          </w:rPr>
          <w:t>Identification_Information</w:t>
        </w:r>
        <w:proofErr w:type="spellEnd"/>
      </w:hyperlink>
    </w:p>
    <w:p w14:paraId="3EE6B9A9" w14:textId="77777777" w:rsidR="009A1CF3" w:rsidRPr="009A1CF3" w:rsidRDefault="006B2A01" w:rsidP="009A1CF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2" w:history="1">
        <w:proofErr w:type="spellStart"/>
        <w:r w:rsidR="009A1CF3" w:rsidRPr="009A1CF3">
          <w:rPr>
            <w:rFonts w:ascii="Times New Roman" w:eastAsia="Times New Roman" w:hAnsi="Times New Roman" w:cs="Times New Roman"/>
            <w:color w:val="0000FF"/>
            <w:sz w:val="24"/>
            <w:szCs w:val="24"/>
            <w:u w:val="single"/>
          </w:rPr>
          <w:t>Data_Quality_Information</w:t>
        </w:r>
        <w:proofErr w:type="spellEnd"/>
      </w:hyperlink>
    </w:p>
    <w:p w14:paraId="346D5E43" w14:textId="77777777" w:rsidR="009A1CF3" w:rsidRPr="009A1CF3" w:rsidRDefault="006B2A01" w:rsidP="009A1CF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3" w:history="1">
        <w:proofErr w:type="spellStart"/>
        <w:r w:rsidR="009A1CF3" w:rsidRPr="009A1CF3">
          <w:rPr>
            <w:rFonts w:ascii="Times New Roman" w:eastAsia="Times New Roman" w:hAnsi="Times New Roman" w:cs="Times New Roman"/>
            <w:color w:val="0000FF"/>
            <w:sz w:val="24"/>
            <w:szCs w:val="24"/>
            <w:u w:val="single"/>
          </w:rPr>
          <w:t>Entity_and_Attribute_Information</w:t>
        </w:r>
        <w:proofErr w:type="spellEnd"/>
      </w:hyperlink>
    </w:p>
    <w:p w14:paraId="62C61052" w14:textId="77777777" w:rsidR="009A1CF3" w:rsidRPr="009A1CF3" w:rsidRDefault="006B2A01" w:rsidP="009A1CF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4" w:history="1">
        <w:proofErr w:type="spellStart"/>
        <w:r w:rsidR="009A1CF3" w:rsidRPr="009A1CF3">
          <w:rPr>
            <w:rFonts w:ascii="Times New Roman" w:eastAsia="Times New Roman" w:hAnsi="Times New Roman" w:cs="Times New Roman"/>
            <w:color w:val="0000FF"/>
            <w:sz w:val="24"/>
            <w:szCs w:val="24"/>
            <w:u w:val="single"/>
          </w:rPr>
          <w:t>Distribution_Information</w:t>
        </w:r>
        <w:proofErr w:type="spellEnd"/>
      </w:hyperlink>
    </w:p>
    <w:p w14:paraId="636D0DC7" w14:textId="77777777" w:rsidR="009A1CF3" w:rsidRPr="009A1CF3" w:rsidRDefault="006B2A01" w:rsidP="009A1CF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5" w:history="1">
        <w:proofErr w:type="spellStart"/>
        <w:r w:rsidR="009A1CF3" w:rsidRPr="009A1CF3">
          <w:rPr>
            <w:rFonts w:ascii="Times New Roman" w:eastAsia="Times New Roman" w:hAnsi="Times New Roman" w:cs="Times New Roman"/>
            <w:color w:val="0000FF"/>
            <w:sz w:val="24"/>
            <w:szCs w:val="24"/>
            <w:u w:val="single"/>
          </w:rPr>
          <w:t>Metadata_Reference_Information</w:t>
        </w:r>
        <w:proofErr w:type="spellEnd"/>
      </w:hyperlink>
    </w:p>
    <w:p w14:paraId="69B66C06"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Identification_Information</w:t>
      </w:r>
      <w:proofErr w:type="spellEnd"/>
      <w:r w:rsidRPr="009A1CF3">
        <w:rPr>
          <w:rFonts w:ascii="Times New Roman" w:eastAsia="Times New Roman" w:hAnsi="Times New Roman" w:cs="Times New Roman"/>
          <w:i/>
          <w:iCs/>
          <w:sz w:val="24"/>
          <w:szCs w:val="24"/>
        </w:rPr>
        <w:t>:</w:t>
      </w:r>
    </w:p>
    <w:p w14:paraId="165B0F21"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Citation:</w:t>
      </w:r>
    </w:p>
    <w:p w14:paraId="3E601C83"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Citation_Information</w:t>
      </w:r>
      <w:proofErr w:type="spellEnd"/>
      <w:r w:rsidRPr="009A1CF3">
        <w:rPr>
          <w:rFonts w:ascii="Times New Roman" w:eastAsia="Times New Roman" w:hAnsi="Times New Roman" w:cs="Times New Roman"/>
          <w:i/>
          <w:iCs/>
          <w:sz w:val="24"/>
          <w:szCs w:val="24"/>
        </w:rPr>
        <w:t>:</w:t>
      </w:r>
    </w:p>
    <w:p w14:paraId="083297EC"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Emily H. Baker (ORCID: 0000-0002-0938-3496</w:t>
      </w:r>
      <w:proofErr w:type="gramStart"/>
      <w:r w:rsidRPr="009A1CF3">
        <w:rPr>
          <w:rFonts w:ascii="Times New Roman" w:eastAsia="Times New Roman" w:hAnsi="Times New Roman" w:cs="Times New Roman"/>
          <w:sz w:val="24"/>
          <w:szCs w:val="24"/>
        </w:rPr>
        <w:t>)</w:t>
      </w:r>
      <w:proofErr w:type="gramEnd"/>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Christopher J. McNeil (ORCID: 0000-0003-4170-0428)</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Louis C. Sass (ORCID: 0000-0003-4677-029X)</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Shad </w:t>
      </w:r>
      <w:proofErr w:type="spellStart"/>
      <w:r w:rsidRPr="009A1CF3">
        <w:rPr>
          <w:rFonts w:ascii="Times New Roman" w:eastAsia="Times New Roman" w:hAnsi="Times New Roman" w:cs="Times New Roman"/>
          <w:sz w:val="24"/>
          <w:szCs w:val="24"/>
        </w:rPr>
        <w:t>O'Neel</w:t>
      </w:r>
      <w:proofErr w:type="spellEnd"/>
      <w:r w:rsidRPr="009A1CF3">
        <w:rPr>
          <w:rFonts w:ascii="Times New Roman" w:eastAsia="Times New Roman" w:hAnsi="Times New Roman" w:cs="Times New Roman"/>
          <w:sz w:val="24"/>
          <w:szCs w:val="24"/>
        </w:rPr>
        <w:t xml:space="preserve"> (ORCID: 0000-0002-9185-0144)</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Publication_Date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20180101</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Title:</w:t>
      </w:r>
      <w:r w:rsidRPr="009A1CF3">
        <w:rPr>
          <w:rFonts w:ascii="Times New Roman" w:eastAsia="Times New Roman" w:hAnsi="Times New Roman" w:cs="Times New Roman"/>
          <w:sz w:val="24"/>
          <w:szCs w:val="24"/>
        </w:rPr>
        <w:t xml:space="preserve"> USGS Benchmark Glacier Mass Balance and Project Data: 1966-2016</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Geospatial_Data_Presentation_Form</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tabular digital </w:t>
      </w:r>
      <w:commentRangeStart w:id="0"/>
      <w:commentRangeStart w:id="1"/>
      <w:r w:rsidRPr="009A1CF3">
        <w:rPr>
          <w:rFonts w:ascii="Times New Roman" w:eastAsia="Times New Roman" w:hAnsi="Times New Roman" w:cs="Times New Roman"/>
          <w:sz w:val="24"/>
          <w:szCs w:val="24"/>
        </w:rPr>
        <w:t>data</w:t>
      </w:r>
      <w:commentRangeEnd w:id="0"/>
      <w:r w:rsidR="00E1056F">
        <w:rPr>
          <w:rStyle w:val="CommentReference"/>
        </w:rPr>
        <w:commentReference w:id="0"/>
      </w:r>
      <w:commentRangeEnd w:id="1"/>
      <w:r w:rsidR="00141500">
        <w:rPr>
          <w:rStyle w:val="CommentReference"/>
        </w:rPr>
        <w:commentReference w:id="1"/>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Publication_Information</w:t>
      </w:r>
      <w:proofErr w:type="spellEnd"/>
      <w:r w:rsidRPr="009A1CF3">
        <w:rPr>
          <w:rFonts w:ascii="Times New Roman" w:eastAsia="Times New Roman" w:hAnsi="Times New Roman" w:cs="Times New Roman"/>
          <w:i/>
          <w:iCs/>
          <w:sz w:val="24"/>
          <w:szCs w:val="24"/>
        </w:rPr>
        <w:t>:</w:t>
      </w:r>
    </w:p>
    <w:p w14:paraId="17FAF368" w14:textId="77777777" w:rsidR="009A1CF3" w:rsidRDefault="009A1CF3" w:rsidP="009A1CF3">
      <w:pPr>
        <w:spacing w:after="120" w:line="240" w:lineRule="auto"/>
        <w:rPr>
          <w:ins w:id="2" w:author="Walworth, Dennis H." w:date="2018-01-25T16:09:00Z"/>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Publication_Place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Anchorage, AK</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Publisher:</w:t>
      </w:r>
      <w:r w:rsidRPr="009A1CF3">
        <w:rPr>
          <w:rFonts w:ascii="Times New Roman" w:eastAsia="Times New Roman" w:hAnsi="Times New Roman" w:cs="Times New Roman"/>
          <w:sz w:val="24"/>
          <w:szCs w:val="24"/>
        </w:rPr>
        <w:t xml:space="preserve"> U.S. Geological Survey, Alaska Science Center</w:t>
      </w:r>
    </w:p>
    <w:p w14:paraId="115898E0" w14:textId="77777777" w:rsidR="00E1056F" w:rsidRPr="009A1CF3" w:rsidRDefault="00E1056F" w:rsidP="009A1CF3">
      <w:pPr>
        <w:spacing w:after="120" w:line="240" w:lineRule="auto"/>
        <w:rPr>
          <w:rFonts w:ascii="Times New Roman" w:eastAsia="Times New Roman" w:hAnsi="Times New Roman" w:cs="Times New Roman"/>
          <w:sz w:val="24"/>
          <w:szCs w:val="24"/>
        </w:rPr>
      </w:pPr>
      <w:commentRangeStart w:id="3"/>
      <w:commentRangeStart w:id="4"/>
      <w:proofErr w:type="spellStart"/>
      <w:ins w:id="5" w:author="Walworth, Dennis H." w:date="2018-01-25T16:10:00Z">
        <w:r>
          <w:rPr>
            <w:rFonts w:ascii="Times New Roman" w:eastAsia="Times New Roman" w:hAnsi="Times New Roman" w:cs="Times New Roman"/>
            <w:sz w:val="24"/>
            <w:szCs w:val="24"/>
          </w:rPr>
          <w:t>O</w:t>
        </w:r>
      </w:ins>
      <w:commentRangeEnd w:id="3"/>
      <w:ins w:id="6" w:author="Walworth, Dennis H." w:date="2018-01-25T16:17:00Z">
        <w:r w:rsidR="001725C0">
          <w:rPr>
            <w:rStyle w:val="CommentReference"/>
          </w:rPr>
          <w:commentReference w:id="3"/>
        </w:r>
      </w:ins>
      <w:commentRangeEnd w:id="4"/>
      <w:r w:rsidR="00141500">
        <w:rPr>
          <w:rStyle w:val="CommentReference"/>
        </w:rPr>
        <w:commentReference w:id="4"/>
      </w:r>
      <w:ins w:id="7" w:author="Walworth, Dennis H." w:date="2018-01-25T16:10:00Z">
        <w:r>
          <w:rPr>
            <w:rFonts w:ascii="Times New Roman" w:eastAsia="Times New Roman" w:hAnsi="Times New Roman" w:cs="Times New Roman"/>
            <w:sz w:val="24"/>
            <w:szCs w:val="24"/>
          </w:rPr>
          <w:t>ther_Citation_Details</w:t>
        </w:r>
        <w:proofErr w:type="spellEnd"/>
        <w:r>
          <w:rPr>
            <w:rFonts w:ascii="Times New Roman" w:eastAsia="Times New Roman" w:hAnsi="Times New Roman" w:cs="Times New Roman"/>
            <w:sz w:val="24"/>
            <w:szCs w:val="24"/>
          </w:rPr>
          <w:t xml:space="preserve">: Suggested citation: Baker, E. H., </w:t>
        </w:r>
      </w:ins>
      <w:ins w:id="8" w:author="Walworth, Dennis H." w:date="2018-01-25T16:11:00Z">
        <w:r w:rsidR="001725C0">
          <w:rPr>
            <w:rFonts w:ascii="Times New Roman" w:eastAsia="Times New Roman" w:hAnsi="Times New Roman" w:cs="Times New Roman"/>
            <w:sz w:val="24"/>
            <w:szCs w:val="24"/>
          </w:rPr>
          <w:t xml:space="preserve">(add authors), 2018, </w:t>
        </w:r>
      </w:ins>
      <w:ins w:id="9" w:author="Walworth, Dennis H." w:date="2018-01-25T16:12:00Z">
        <w:r w:rsidR="001725C0">
          <w:rPr>
            <w:rFonts w:ascii="Times New Roman" w:eastAsia="Times New Roman" w:hAnsi="Times New Roman" w:cs="Times New Roman"/>
            <w:sz w:val="24"/>
            <w:szCs w:val="24"/>
          </w:rPr>
          <w:t>USGS Benchmark Glacier Mass Balance and Project Data: 1966-2016: U.S. Geolo</w:t>
        </w:r>
      </w:ins>
      <w:ins w:id="10" w:author="Walworth, Dennis H." w:date="2018-01-25T16:13:00Z">
        <w:r w:rsidR="001725C0">
          <w:rPr>
            <w:rFonts w:ascii="Times New Roman" w:eastAsia="Times New Roman" w:hAnsi="Times New Roman" w:cs="Times New Roman"/>
            <w:sz w:val="24"/>
            <w:szCs w:val="24"/>
          </w:rPr>
          <w:t xml:space="preserve">gical Survey data release, </w:t>
        </w:r>
        <w:r w:rsidR="001725C0" w:rsidRPr="009A1CF3">
          <w:rPr>
            <w:rFonts w:ascii="Times New Roman" w:eastAsia="Times New Roman" w:hAnsi="Times New Roman" w:cs="Times New Roman"/>
            <w:sz w:val="24"/>
            <w:szCs w:val="24"/>
          </w:rPr>
          <w:fldChar w:fldCharType="begin"/>
        </w:r>
        <w:r w:rsidR="001725C0" w:rsidRPr="009A1CF3">
          <w:rPr>
            <w:rFonts w:ascii="Times New Roman" w:eastAsia="Times New Roman" w:hAnsi="Times New Roman" w:cs="Times New Roman"/>
            <w:sz w:val="24"/>
            <w:szCs w:val="24"/>
          </w:rPr>
          <w:instrText xml:space="preserve"> HYPERLINK "https://doi.org/10.5066/xxxxxxx" </w:instrText>
        </w:r>
        <w:r w:rsidR="001725C0" w:rsidRPr="009A1CF3">
          <w:rPr>
            <w:rFonts w:ascii="Times New Roman" w:eastAsia="Times New Roman" w:hAnsi="Times New Roman" w:cs="Times New Roman"/>
            <w:sz w:val="24"/>
            <w:szCs w:val="24"/>
          </w:rPr>
          <w:fldChar w:fldCharType="separate"/>
        </w:r>
        <w:r w:rsidR="001725C0" w:rsidRPr="009A1CF3">
          <w:rPr>
            <w:rFonts w:ascii="Times New Roman" w:eastAsia="Times New Roman" w:hAnsi="Times New Roman" w:cs="Times New Roman"/>
            <w:color w:val="0000FF"/>
            <w:sz w:val="24"/>
            <w:szCs w:val="24"/>
            <w:u w:val="single"/>
          </w:rPr>
          <w:t>https://doi.org/10.5066/xxxxxxx</w:t>
        </w:r>
        <w:r w:rsidR="001725C0" w:rsidRPr="009A1CF3">
          <w:rPr>
            <w:rFonts w:ascii="Times New Roman" w:eastAsia="Times New Roman" w:hAnsi="Times New Roman" w:cs="Times New Roman"/>
            <w:sz w:val="24"/>
            <w:szCs w:val="24"/>
          </w:rPr>
          <w:fldChar w:fldCharType="end"/>
        </w:r>
      </w:ins>
    </w:p>
    <w:p w14:paraId="0EED96C7"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Online_Linkage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hyperlink r:id="rId14" w:history="1">
        <w:r w:rsidRPr="009A1CF3">
          <w:rPr>
            <w:rFonts w:ascii="Times New Roman" w:eastAsia="Times New Roman" w:hAnsi="Times New Roman" w:cs="Times New Roman"/>
            <w:color w:val="0000FF"/>
            <w:sz w:val="24"/>
            <w:szCs w:val="24"/>
            <w:u w:val="single"/>
          </w:rPr>
          <w:t>https://doi.org/10.5066/xxxxxxx</w:t>
        </w:r>
      </w:hyperlink>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Larger_Work_Citation</w:t>
      </w:r>
      <w:proofErr w:type="spellEnd"/>
      <w:r w:rsidRPr="009A1CF3">
        <w:rPr>
          <w:rFonts w:ascii="Times New Roman" w:eastAsia="Times New Roman" w:hAnsi="Times New Roman" w:cs="Times New Roman"/>
          <w:i/>
          <w:iCs/>
          <w:sz w:val="24"/>
          <w:szCs w:val="24"/>
        </w:rPr>
        <w:t>:</w:t>
      </w:r>
    </w:p>
    <w:p w14:paraId="4BBE1C1F"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Citation_Information</w:t>
      </w:r>
      <w:proofErr w:type="spellEnd"/>
      <w:r w:rsidRPr="009A1CF3">
        <w:rPr>
          <w:rFonts w:ascii="Times New Roman" w:eastAsia="Times New Roman" w:hAnsi="Times New Roman" w:cs="Times New Roman"/>
          <w:i/>
          <w:iCs/>
          <w:sz w:val="24"/>
          <w:szCs w:val="24"/>
        </w:rPr>
        <w:t>:</w:t>
      </w:r>
    </w:p>
    <w:p w14:paraId="5749A435"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Shad </w:t>
      </w:r>
      <w:proofErr w:type="spellStart"/>
      <w:r w:rsidRPr="009A1CF3">
        <w:rPr>
          <w:rFonts w:ascii="Times New Roman" w:eastAsia="Times New Roman" w:hAnsi="Times New Roman" w:cs="Times New Roman"/>
          <w:sz w:val="24"/>
          <w:szCs w:val="24"/>
        </w:rPr>
        <w:t>O'Neel</w:t>
      </w:r>
      <w:proofErr w:type="spellEnd"/>
      <w:r w:rsidRPr="009A1CF3">
        <w:rPr>
          <w:rFonts w:ascii="Times New Roman" w:eastAsia="Times New Roman" w:hAnsi="Times New Roman" w:cs="Times New Roman"/>
          <w:sz w:val="24"/>
          <w:szCs w:val="24"/>
        </w:rPr>
        <w:t xml:space="preserve"> (ORCID: 0000-0002-9185-0144</w:t>
      </w:r>
      <w:proofErr w:type="gramStart"/>
      <w:r w:rsidRPr="009A1CF3">
        <w:rPr>
          <w:rFonts w:ascii="Times New Roman" w:eastAsia="Times New Roman" w:hAnsi="Times New Roman" w:cs="Times New Roman"/>
          <w:sz w:val="24"/>
          <w:szCs w:val="24"/>
        </w:rPr>
        <w:t>)</w:t>
      </w:r>
      <w:proofErr w:type="gramEnd"/>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Emily H. Baker (ORCID: 0000-0002-0938-3496)</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Louis C. Sass (ORCID: 0000-0003-4677-029X)</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Publication_Date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2018</w:t>
      </w:r>
      <w:r w:rsidRPr="009A1CF3">
        <w:rPr>
          <w:rFonts w:ascii="Times New Roman" w:eastAsia="Times New Roman" w:hAnsi="Times New Roman" w:cs="Times New Roman"/>
          <w:sz w:val="24"/>
          <w:szCs w:val="24"/>
        </w:rPr>
        <w:br/>
      </w:r>
      <w:commentRangeStart w:id="11"/>
      <w:commentRangeStart w:id="12"/>
      <w:commentRangeStart w:id="13"/>
      <w:r w:rsidRPr="009A1CF3">
        <w:rPr>
          <w:rFonts w:ascii="Times New Roman" w:eastAsia="Times New Roman" w:hAnsi="Times New Roman" w:cs="Times New Roman"/>
          <w:i/>
          <w:iCs/>
          <w:sz w:val="24"/>
          <w:szCs w:val="24"/>
        </w:rPr>
        <w:t>Title:</w:t>
      </w:r>
      <w:commentRangeEnd w:id="11"/>
      <w:r w:rsidR="00081111">
        <w:rPr>
          <w:rStyle w:val="CommentReference"/>
        </w:rPr>
        <w:commentReference w:id="11"/>
      </w:r>
      <w:commentRangeEnd w:id="13"/>
      <w:r w:rsidR="00141500">
        <w:rPr>
          <w:rStyle w:val="CommentReference"/>
        </w:rPr>
        <w:commentReference w:id="13"/>
      </w:r>
      <w:r w:rsidRPr="009A1CF3">
        <w:rPr>
          <w:rFonts w:ascii="Times New Roman" w:eastAsia="Times New Roman" w:hAnsi="Times New Roman" w:cs="Times New Roman"/>
          <w:sz w:val="24"/>
          <w:szCs w:val="24"/>
        </w:rPr>
        <w:t xml:space="preserve"> </w:t>
      </w:r>
      <w:commentRangeEnd w:id="12"/>
      <w:r w:rsidR="009A7ADA">
        <w:rPr>
          <w:rStyle w:val="CommentReference"/>
        </w:rPr>
        <w:commentReference w:id="12"/>
      </w:r>
      <w:r w:rsidRPr="009A1CF3">
        <w:rPr>
          <w:rFonts w:ascii="Times New Roman" w:eastAsia="Times New Roman" w:hAnsi="Times New Roman" w:cs="Times New Roman"/>
          <w:sz w:val="24"/>
          <w:szCs w:val="24"/>
        </w:rPr>
        <w:t>Alaska Benchmark Glacier Mass Balance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Geospatial_Data_Presentation_Form</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Web Site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Publication_Information</w:t>
      </w:r>
      <w:proofErr w:type="spellEnd"/>
      <w:r w:rsidRPr="009A1CF3">
        <w:rPr>
          <w:rFonts w:ascii="Times New Roman" w:eastAsia="Times New Roman" w:hAnsi="Times New Roman" w:cs="Times New Roman"/>
          <w:i/>
          <w:iCs/>
          <w:sz w:val="24"/>
          <w:szCs w:val="24"/>
        </w:rPr>
        <w:t>:</w:t>
      </w:r>
    </w:p>
    <w:p w14:paraId="3F2D6204"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Publication_Place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Anchorage, Alaska</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Publisher:</w:t>
      </w:r>
      <w:r w:rsidRPr="009A1CF3">
        <w:rPr>
          <w:rFonts w:ascii="Times New Roman" w:eastAsia="Times New Roman" w:hAnsi="Times New Roman" w:cs="Times New Roman"/>
          <w:sz w:val="24"/>
          <w:szCs w:val="24"/>
        </w:rPr>
        <w:t xml:space="preserve"> U.S. Geological Survey, Alaska Science Center</w:t>
      </w:r>
    </w:p>
    <w:p w14:paraId="4B160859"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Online_Linkage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ins w:id="14" w:author="Walworth, Dennis H." w:date="2018-01-25T17:08:00Z">
        <w:r w:rsidR="007100BB">
          <w:rPr>
            <w:rFonts w:ascii="Times New Roman" w:eastAsia="Times New Roman" w:hAnsi="Times New Roman" w:cs="Times New Roman"/>
            <w:color w:val="0000FF"/>
            <w:sz w:val="24"/>
            <w:szCs w:val="24"/>
            <w:u w:val="single"/>
          </w:rPr>
          <w:fldChar w:fldCharType="begin"/>
        </w:r>
        <w:r w:rsidR="007100BB">
          <w:rPr>
            <w:rFonts w:ascii="Times New Roman" w:eastAsia="Times New Roman" w:hAnsi="Times New Roman" w:cs="Times New Roman"/>
            <w:color w:val="0000FF"/>
            <w:sz w:val="24"/>
            <w:szCs w:val="24"/>
            <w:u w:val="single"/>
          </w:rPr>
          <w:instrText xml:space="preserve"> HYPERLINK "</w:instrText>
        </w:r>
      </w:ins>
      <w:commentRangeStart w:id="15"/>
      <w:r w:rsidR="007100BB" w:rsidRPr="009A1CF3">
        <w:rPr>
          <w:rFonts w:ascii="Times New Roman" w:eastAsia="Times New Roman" w:hAnsi="Times New Roman" w:cs="Times New Roman"/>
          <w:color w:val="0000FF"/>
          <w:sz w:val="24"/>
          <w:szCs w:val="24"/>
          <w:u w:val="single"/>
        </w:rPr>
        <w:instrText>http</w:instrText>
      </w:r>
      <w:ins w:id="16" w:author="Walworth, Dennis H." w:date="2018-01-25T17:08:00Z">
        <w:r w:rsidR="007100BB">
          <w:rPr>
            <w:rFonts w:ascii="Times New Roman" w:eastAsia="Times New Roman" w:hAnsi="Times New Roman" w:cs="Times New Roman"/>
            <w:color w:val="0000FF"/>
            <w:sz w:val="24"/>
            <w:szCs w:val="24"/>
            <w:u w:val="single"/>
          </w:rPr>
          <w:instrText>s</w:instrText>
        </w:r>
      </w:ins>
      <w:r w:rsidR="007100BB" w:rsidRPr="009A1CF3">
        <w:rPr>
          <w:rFonts w:ascii="Times New Roman" w:eastAsia="Times New Roman" w:hAnsi="Times New Roman" w:cs="Times New Roman"/>
          <w:color w:val="0000FF"/>
          <w:sz w:val="24"/>
          <w:szCs w:val="24"/>
          <w:u w:val="single"/>
        </w:rPr>
        <w:instrText>://alaska.usgs.gov/portal/project.php?project_id=18</w:instrText>
      </w:r>
      <w:commentRangeEnd w:id="15"/>
      <w:ins w:id="17" w:author="Walworth, Dennis H." w:date="2018-01-25T17:08:00Z">
        <w:r w:rsidR="007100BB">
          <w:rPr>
            <w:rFonts w:ascii="Times New Roman" w:eastAsia="Times New Roman" w:hAnsi="Times New Roman" w:cs="Times New Roman"/>
            <w:color w:val="0000FF"/>
            <w:sz w:val="24"/>
            <w:szCs w:val="24"/>
            <w:u w:val="single"/>
          </w:rPr>
          <w:instrText xml:space="preserve">" </w:instrText>
        </w:r>
        <w:r w:rsidR="007100BB">
          <w:rPr>
            <w:rFonts w:ascii="Times New Roman" w:eastAsia="Times New Roman" w:hAnsi="Times New Roman" w:cs="Times New Roman"/>
            <w:color w:val="0000FF"/>
            <w:sz w:val="24"/>
            <w:szCs w:val="24"/>
            <w:u w:val="single"/>
          </w:rPr>
          <w:fldChar w:fldCharType="separate"/>
        </w:r>
      </w:ins>
      <w:r w:rsidR="007100BB" w:rsidRPr="003C4A07">
        <w:rPr>
          <w:rStyle w:val="Hyperlink"/>
          <w:rFonts w:ascii="Times New Roman" w:eastAsia="Times New Roman" w:hAnsi="Times New Roman" w:cs="Times New Roman"/>
          <w:sz w:val="24"/>
          <w:szCs w:val="24"/>
        </w:rPr>
        <w:t>http</w:t>
      </w:r>
      <w:ins w:id="18" w:author="Walworth, Dennis H." w:date="2018-01-25T17:08:00Z">
        <w:r w:rsidR="007100BB" w:rsidRPr="003C4A07">
          <w:rPr>
            <w:rStyle w:val="Hyperlink"/>
            <w:rFonts w:ascii="Times New Roman" w:eastAsia="Times New Roman" w:hAnsi="Times New Roman" w:cs="Times New Roman"/>
            <w:sz w:val="24"/>
            <w:szCs w:val="24"/>
          </w:rPr>
          <w:t>s</w:t>
        </w:r>
      </w:ins>
      <w:r w:rsidR="007100BB" w:rsidRPr="003C4A07">
        <w:rPr>
          <w:rStyle w:val="Hyperlink"/>
          <w:rFonts w:ascii="Times New Roman" w:eastAsia="Times New Roman" w:hAnsi="Times New Roman" w:cs="Times New Roman"/>
          <w:sz w:val="24"/>
          <w:szCs w:val="24"/>
        </w:rPr>
        <w:t>://alaska.usgs.gov/portal/project.php?project_id=18</w:t>
      </w:r>
      <w:ins w:id="19" w:author="Walworth, Dennis H." w:date="2018-01-25T17:08:00Z">
        <w:r w:rsidR="007100BB">
          <w:rPr>
            <w:rFonts w:ascii="Times New Roman" w:eastAsia="Times New Roman" w:hAnsi="Times New Roman" w:cs="Times New Roman"/>
            <w:color w:val="0000FF"/>
            <w:sz w:val="24"/>
            <w:szCs w:val="24"/>
            <w:u w:val="single"/>
          </w:rPr>
          <w:fldChar w:fldCharType="end"/>
        </w:r>
      </w:ins>
      <w:r w:rsidR="007100BB">
        <w:rPr>
          <w:rStyle w:val="CommentReference"/>
        </w:rPr>
        <w:commentReference w:id="15"/>
      </w:r>
    </w:p>
    <w:p w14:paraId="274B1075" w14:textId="77777777" w:rsidR="009A1CF3" w:rsidRPr="009A1CF3" w:rsidRDefault="009A1CF3" w:rsidP="009A1CF3">
      <w:pPr>
        <w:spacing w:after="0" w:line="240" w:lineRule="auto"/>
        <w:rPr>
          <w:rFonts w:ascii="Times New Roman" w:eastAsia="Times New Roman" w:hAnsi="Times New Roman" w:cs="Times New Roman"/>
          <w:sz w:val="24"/>
          <w:szCs w:val="24"/>
        </w:rPr>
      </w:pPr>
      <w:commentRangeStart w:id="20"/>
      <w:proofErr w:type="spellStart"/>
      <w:r w:rsidRPr="009A1CF3">
        <w:rPr>
          <w:rFonts w:ascii="Times New Roman" w:eastAsia="Times New Roman" w:hAnsi="Times New Roman" w:cs="Times New Roman"/>
          <w:i/>
          <w:iCs/>
          <w:sz w:val="24"/>
          <w:szCs w:val="24"/>
        </w:rPr>
        <w:t>Larger_Work_Citation</w:t>
      </w:r>
      <w:proofErr w:type="spellEnd"/>
      <w:r w:rsidRPr="009A1CF3">
        <w:rPr>
          <w:rFonts w:ascii="Times New Roman" w:eastAsia="Times New Roman" w:hAnsi="Times New Roman" w:cs="Times New Roman"/>
          <w:i/>
          <w:iCs/>
          <w:sz w:val="24"/>
          <w:szCs w:val="24"/>
        </w:rPr>
        <w:t>:</w:t>
      </w:r>
      <w:commentRangeEnd w:id="20"/>
      <w:r w:rsidR="001725C0">
        <w:rPr>
          <w:rStyle w:val="CommentReference"/>
        </w:rPr>
        <w:commentReference w:id="20"/>
      </w:r>
    </w:p>
    <w:p w14:paraId="05C30EFB"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lastRenderedPageBreak/>
        <w:t>Citation_Information</w:t>
      </w:r>
      <w:proofErr w:type="spellEnd"/>
      <w:r w:rsidRPr="009A1CF3">
        <w:rPr>
          <w:rFonts w:ascii="Times New Roman" w:eastAsia="Times New Roman" w:hAnsi="Times New Roman" w:cs="Times New Roman"/>
          <w:i/>
          <w:iCs/>
          <w:sz w:val="24"/>
          <w:szCs w:val="24"/>
        </w:rPr>
        <w:t>:</w:t>
      </w:r>
    </w:p>
    <w:p w14:paraId="272268AF"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Shad </w:t>
      </w:r>
      <w:proofErr w:type="spellStart"/>
      <w:r w:rsidRPr="009A1CF3">
        <w:rPr>
          <w:rFonts w:ascii="Times New Roman" w:eastAsia="Times New Roman" w:hAnsi="Times New Roman" w:cs="Times New Roman"/>
          <w:sz w:val="24"/>
          <w:szCs w:val="24"/>
        </w:rPr>
        <w:t>O'Neel</w:t>
      </w:r>
      <w:proofErr w:type="spellEnd"/>
      <w:r w:rsidRPr="009A1CF3">
        <w:rPr>
          <w:rFonts w:ascii="Times New Roman" w:eastAsia="Times New Roman" w:hAnsi="Times New Roman" w:cs="Times New Roman"/>
          <w:sz w:val="24"/>
          <w:szCs w:val="24"/>
        </w:rPr>
        <w:t xml:space="preserve"> (ORCID: 0000-0002-9185-0144</w:t>
      </w:r>
      <w:proofErr w:type="gramStart"/>
      <w:r w:rsidRPr="009A1CF3">
        <w:rPr>
          <w:rFonts w:ascii="Times New Roman" w:eastAsia="Times New Roman" w:hAnsi="Times New Roman" w:cs="Times New Roman"/>
          <w:sz w:val="24"/>
          <w:szCs w:val="24"/>
        </w:rPr>
        <w:t>)</w:t>
      </w:r>
      <w:proofErr w:type="gramEnd"/>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Originator:</w:t>
      </w:r>
      <w:r w:rsidRPr="009A1CF3">
        <w:rPr>
          <w:rFonts w:ascii="Times New Roman" w:eastAsia="Times New Roman" w:hAnsi="Times New Roman" w:cs="Times New Roman"/>
          <w:sz w:val="24"/>
          <w:szCs w:val="24"/>
        </w:rPr>
        <w:t xml:space="preserve"> Emily H. Baker (ORCID: 0000-0002-0938-3496)</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Publication_Date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2018</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Title:</w:t>
      </w:r>
      <w:r w:rsidRPr="009A1CF3">
        <w:rPr>
          <w:rFonts w:ascii="Times New Roman" w:eastAsia="Times New Roman" w:hAnsi="Times New Roman" w:cs="Times New Roman"/>
          <w:sz w:val="24"/>
          <w:szCs w:val="24"/>
        </w:rPr>
        <w:t xml:space="preserve"> Alaska Benchmark Glacier Mass Balance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Geospatial_Data_Presentation_Form</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Web Site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Publication_Information</w:t>
      </w:r>
      <w:proofErr w:type="spellEnd"/>
      <w:r w:rsidRPr="009A1CF3">
        <w:rPr>
          <w:rFonts w:ascii="Times New Roman" w:eastAsia="Times New Roman" w:hAnsi="Times New Roman" w:cs="Times New Roman"/>
          <w:i/>
          <w:iCs/>
          <w:sz w:val="24"/>
          <w:szCs w:val="24"/>
        </w:rPr>
        <w:t>:</w:t>
      </w:r>
    </w:p>
    <w:p w14:paraId="6E16CF92"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Publication_Place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del w:id="21" w:author="Walworth, Dennis H." w:date="2018-01-25T16:33:00Z">
        <w:r w:rsidRPr="009A1CF3" w:rsidDel="00417000">
          <w:rPr>
            <w:rFonts w:ascii="Times New Roman" w:eastAsia="Times New Roman" w:hAnsi="Times New Roman" w:cs="Times New Roman"/>
            <w:sz w:val="24"/>
            <w:szCs w:val="24"/>
          </w:rPr>
          <w:delText>Anchorage, Alaska</w:delText>
        </w:r>
      </w:del>
      <w:ins w:id="22" w:author="Walworth, Dennis H." w:date="2018-01-25T16:33:00Z">
        <w:r w:rsidR="00417000">
          <w:rPr>
            <w:rFonts w:ascii="Times New Roman" w:eastAsia="Times New Roman" w:hAnsi="Times New Roman" w:cs="Times New Roman"/>
            <w:sz w:val="24"/>
            <w:szCs w:val="24"/>
          </w:rPr>
          <w:t xml:space="preserve"> somewhere</w:t>
        </w:r>
      </w:ins>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Publisher:</w:t>
      </w:r>
      <w:r w:rsidRPr="009A1CF3">
        <w:rPr>
          <w:rFonts w:ascii="Times New Roman" w:eastAsia="Times New Roman" w:hAnsi="Times New Roman" w:cs="Times New Roman"/>
          <w:sz w:val="24"/>
          <w:szCs w:val="24"/>
        </w:rPr>
        <w:t xml:space="preserve"> </w:t>
      </w:r>
      <w:del w:id="23" w:author="Walworth, Dennis H." w:date="2018-01-25T16:33:00Z">
        <w:r w:rsidRPr="009A1CF3" w:rsidDel="00417000">
          <w:rPr>
            <w:rFonts w:ascii="Times New Roman" w:eastAsia="Times New Roman" w:hAnsi="Times New Roman" w:cs="Times New Roman"/>
            <w:sz w:val="24"/>
            <w:szCs w:val="24"/>
          </w:rPr>
          <w:delText>U.S. Geological Survey, Alaska Science Center</w:delText>
        </w:r>
      </w:del>
      <w:commentRangeStart w:id="24"/>
      <w:ins w:id="25" w:author="Walworth, Dennis H." w:date="2018-01-25T16:33:00Z">
        <w:r w:rsidR="00417000">
          <w:rPr>
            <w:rFonts w:ascii="Times New Roman" w:eastAsia="Times New Roman" w:hAnsi="Times New Roman" w:cs="Times New Roman"/>
            <w:sz w:val="24"/>
            <w:szCs w:val="24"/>
          </w:rPr>
          <w:t>CLU</w:t>
        </w:r>
        <w:commentRangeEnd w:id="24"/>
        <w:r w:rsidR="00417000">
          <w:rPr>
            <w:rStyle w:val="CommentReference"/>
          </w:rPr>
          <w:commentReference w:id="24"/>
        </w:r>
      </w:ins>
    </w:p>
    <w:p w14:paraId="7C26179C"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Online_Linkage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hyperlink r:id="rId15" w:history="1">
        <w:r w:rsidRPr="009A1CF3">
          <w:rPr>
            <w:rFonts w:ascii="Times New Roman" w:eastAsia="Times New Roman" w:hAnsi="Times New Roman" w:cs="Times New Roman"/>
            <w:color w:val="0000FF"/>
            <w:sz w:val="24"/>
            <w:szCs w:val="24"/>
            <w:u w:val="single"/>
          </w:rPr>
          <w:t>https://www2.usgs.gov/climate_landuse/clu_rd/glacierstudies/</w:t>
        </w:r>
      </w:hyperlink>
    </w:p>
    <w:p w14:paraId="5C64BA60"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Description:</w:t>
      </w:r>
    </w:p>
    <w:p w14:paraId="1F4ED4B6"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Abstract:</w:t>
      </w:r>
      <w:r w:rsidRPr="009A1CF3">
        <w:rPr>
          <w:rFonts w:ascii="Times New Roman" w:eastAsia="Times New Roman" w:hAnsi="Times New Roman" w:cs="Times New Roman"/>
          <w:sz w:val="24"/>
          <w:szCs w:val="24"/>
        </w:rPr>
        <w:t xml:space="preserve"> </w:t>
      </w:r>
    </w:p>
    <w:p w14:paraId="2E4309CF"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Since the late 1950s, the USGS has maintained a long-term glacier mass-balance program at three North American glaciers. Measurements began on South Cascade Glacier, WA in 1958, expanding to </w:t>
      </w:r>
      <w:proofErr w:type="spellStart"/>
      <w:r w:rsidRPr="009A1CF3">
        <w:rPr>
          <w:rFonts w:ascii="Times New Roman" w:eastAsia="Times New Roman" w:hAnsi="Times New Roman" w:cs="Times New Roman"/>
          <w:sz w:val="24"/>
          <w:szCs w:val="24"/>
        </w:rPr>
        <w:t>Gulkana</w:t>
      </w:r>
      <w:proofErr w:type="spellEnd"/>
      <w:r w:rsidRPr="009A1CF3">
        <w:rPr>
          <w:rFonts w:ascii="Times New Roman" w:eastAsia="Times New Roman" w:hAnsi="Times New Roman" w:cs="Times New Roman"/>
          <w:sz w:val="24"/>
          <w:szCs w:val="24"/>
        </w:rPr>
        <w:t xml:space="preserve"> and Wolverine glaciers, AK in 1966, and later Sperry Glacier, MT in 2005. Additional measurements have been made on Lemon Creek and </w:t>
      </w:r>
      <w:proofErr w:type="spellStart"/>
      <w:r w:rsidRPr="009A1CF3">
        <w:rPr>
          <w:rFonts w:ascii="Times New Roman" w:eastAsia="Times New Roman" w:hAnsi="Times New Roman" w:cs="Times New Roman"/>
          <w:sz w:val="24"/>
          <w:szCs w:val="24"/>
        </w:rPr>
        <w:t>Taku</w:t>
      </w:r>
      <w:proofErr w:type="spellEnd"/>
      <w:r w:rsidRPr="009A1CF3">
        <w:rPr>
          <w:rFonts w:ascii="Times New Roman" w:eastAsia="Times New Roman" w:hAnsi="Times New Roman" w:cs="Times New Roman"/>
          <w:sz w:val="24"/>
          <w:szCs w:val="24"/>
        </w:rPr>
        <w:t xml:space="preserve"> glaciers, AK to compliment data collected by the Juneau Icefield Research Program (JIRP; </w:t>
      </w:r>
      <w:proofErr w:type="spellStart"/>
      <w:r w:rsidRPr="009A1CF3">
        <w:rPr>
          <w:rFonts w:ascii="Times New Roman" w:eastAsia="Times New Roman" w:hAnsi="Times New Roman" w:cs="Times New Roman"/>
          <w:sz w:val="24"/>
          <w:szCs w:val="24"/>
        </w:rPr>
        <w:t>Pelto</w:t>
      </w:r>
      <w:proofErr w:type="spellEnd"/>
      <w:r w:rsidRPr="009A1CF3">
        <w:rPr>
          <w:rFonts w:ascii="Times New Roman" w:eastAsia="Times New Roman" w:hAnsi="Times New Roman" w:cs="Times New Roman"/>
          <w:sz w:val="24"/>
          <w:szCs w:val="24"/>
        </w:rPr>
        <w:t xml:space="preserve"> et al., 2013). Direct field measurements of point glaciological data are combined with weather and geodetic data to derive glacier-wide seasonal and annual surface mass balance solutions of each glacier in conventional and reference surface formats (</w:t>
      </w:r>
      <w:proofErr w:type="spellStart"/>
      <w:r w:rsidRPr="009A1CF3">
        <w:rPr>
          <w:rFonts w:ascii="Times New Roman" w:eastAsia="Times New Roman" w:hAnsi="Times New Roman" w:cs="Times New Roman"/>
          <w:sz w:val="24"/>
          <w:szCs w:val="24"/>
        </w:rPr>
        <w:t>Cogley</w:t>
      </w:r>
      <w:proofErr w:type="spellEnd"/>
      <w:r w:rsidRPr="009A1CF3">
        <w:rPr>
          <w:rFonts w:ascii="Times New Roman" w:eastAsia="Times New Roman" w:hAnsi="Times New Roman" w:cs="Times New Roman"/>
          <w:sz w:val="24"/>
          <w:szCs w:val="24"/>
        </w:rPr>
        <w:t xml:space="preserve"> et al., 2011). Additional details on the calculation of glacier-wide surface mass balance is described in Van </w:t>
      </w:r>
      <w:proofErr w:type="spellStart"/>
      <w:r w:rsidRPr="009A1CF3">
        <w:rPr>
          <w:rFonts w:ascii="Times New Roman" w:eastAsia="Times New Roman" w:hAnsi="Times New Roman" w:cs="Times New Roman"/>
          <w:sz w:val="24"/>
          <w:szCs w:val="24"/>
        </w:rPr>
        <w:t>Beusekom</w:t>
      </w:r>
      <w:proofErr w:type="spellEnd"/>
      <w:r w:rsidRPr="009A1CF3">
        <w:rPr>
          <w:rFonts w:ascii="Times New Roman" w:eastAsia="Times New Roman" w:hAnsi="Times New Roman" w:cs="Times New Roman"/>
          <w:sz w:val="24"/>
          <w:szCs w:val="24"/>
        </w:rPr>
        <w:t xml:space="preserve"> et al. (2010). </w:t>
      </w:r>
    </w:p>
    <w:p w14:paraId="5CDC0CCF"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Purpose:</w:t>
      </w:r>
      <w:r w:rsidRPr="009A1CF3">
        <w:rPr>
          <w:rFonts w:ascii="Times New Roman" w:eastAsia="Times New Roman" w:hAnsi="Times New Roman" w:cs="Times New Roman"/>
          <w:sz w:val="24"/>
          <w:szCs w:val="24"/>
        </w:rPr>
        <w:t xml:space="preserve"> </w:t>
      </w:r>
    </w:p>
    <w:p w14:paraId="00E44D66"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The purpose of this </w:t>
      </w:r>
      <w:commentRangeStart w:id="26"/>
      <w:r w:rsidRPr="009A1CF3">
        <w:rPr>
          <w:rFonts w:ascii="Times New Roman" w:eastAsia="Times New Roman" w:hAnsi="Times New Roman" w:cs="Times New Roman"/>
          <w:sz w:val="24"/>
          <w:szCs w:val="24"/>
        </w:rPr>
        <w:t>project</w:t>
      </w:r>
      <w:commentRangeEnd w:id="26"/>
      <w:r w:rsidR="00417000">
        <w:rPr>
          <w:rStyle w:val="CommentReference"/>
        </w:rPr>
        <w:commentReference w:id="26"/>
      </w:r>
      <w:r w:rsidRPr="009A1CF3">
        <w:rPr>
          <w:rFonts w:ascii="Times New Roman" w:eastAsia="Times New Roman" w:hAnsi="Times New Roman" w:cs="Times New Roman"/>
          <w:sz w:val="24"/>
          <w:szCs w:val="24"/>
        </w:rPr>
        <w:t xml:space="preserve"> is to quantitatively record changes in mass at specified glaciers over the period of record. Although this data was primarily collected for the purpose of mass balance, there are many other potential uses for this data, including ecological assessments, remote sensing validation, or water resource applications. Data is included as available, though the history of the project. Additional older, analog records may be available via digitized scans of field notebooks. </w:t>
      </w:r>
    </w:p>
    <w:p w14:paraId="517A009E"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Supplemental_Information</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5076A0F0"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This collection of data is composed of the varied datasets used by the USGS Benchmark Glacier program to measure seasonal and annual mass balance. Products within the release range from raw field data to processed glacier-wide mass balance measurements. </w:t>
      </w:r>
    </w:p>
    <w:p w14:paraId="7208FFEF"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Time_Period_of_Content</w:t>
      </w:r>
      <w:proofErr w:type="spellEnd"/>
      <w:r w:rsidRPr="009A1CF3">
        <w:rPr>
          <w:rFonts w:ascii="Times New Roman" w:eastAsia="Times New Roman" w:hAnsi="Times New Roman" w:cs="Times New Roman"/>
          <w:i/>
          <w:iCs/>
          <w:sz w:val="24"/>
          <w:szCs w:val="24"/>
        </w:rPr>
        <w:t>:</w:t>
      </w:r>
    </w:p>
    <w:p w14:paraId="5E4F717A"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Time_Period_Information</w:t>
      </w:r>
      <w:proofErr w:type="spellEnd"/>
      <w:r w:rsidRPr="009A1CF3">
        <w:rPr>
          <w:rFonts w:ascii="Times New Roman" w:eastAsia="Times New Roman" w:hAnsi="Times New Roman" w:cs="Times New Roman"/>
          <w:i/>
          <w:iCs/>
          <w:sz w:val="24"/>
          <w:szCs w:val="24"/>
        </w:rPr>
        <w:t>:</w:t>
      </w:r>
    </w:p>
    <w:p w14:paraId="28C146B0"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Range_of_Dates</w:t>
      </w:r>
      <w:proofErr w:type="spellEnd"/>
      <w:r w:rsidRPr="009A1CF3">
        <w:rPr>
          <w:rFonts w:ascii="Times New Roman" w:eastAsia="Times New Roman" w:hAnsi="Times New Roman" w:cs="Times New Roman"/>
          <w:i/>
          <w:iCs/>
          <w:sz w:val="24"/>
          <w:szCs w:val="24"/>
        </w:rPr>
        <w:t>/Times:</w:t>
      </w:r>
    </w:p>
    <w:p w14:paraId="19C1A0F6"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Beginning_Date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19700101</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Ending_Date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20170101</w:t>
      </w:r>
    </w:p>
    <w:p w14:paraId="3448BABC"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Currentness_Reference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publication date</w:t>
      </w:r>
    </w:p>
    <w:p w14:paraId="65308F11"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Status:</w:t>
      </w:r>
    </w:p>
    <w:p w14:paraId="12ED780A"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Progress:</w:t>
      </w:r>
      <w:r w:rsidRPr="009A1CF3">
        <w:rPr>
          <w:rFonts w:ascii="Times New Roman" w:eastAsia="Times New Roman" w:hAnsi="Times New Roman" w:cs="Times New Roman"/>
          <w:sz w:val="24"/>
          <w:szCs w:val="24"/>
        </w:rPr>
        <w:t xml:space="preserve"> Planned</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Maintenance_and_Update_Frequency</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Annually</w:t>
      </w:r>
    </w:p>
    <w:p w14:paraId="3B22CA96"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Spatial_Domain</w:t>
      </w:r>
      <w:proofErr w:type="spellEnd"/>
      <w:r w:rsidRPr="009A1CF3">
        <w:rPr>
          <w:rFonts w:ascii="Times New Roman" w:eastAsia="Times New Roman" w:hAnsi="Times New Roman" w:cs="Times New Roman"/>
          <w:i/>
          <w:iCs/>
          <w:sz w:val="24"/>
          <w:szCs w:val="24"/>
        </w:rPr>
        <w:t>:</w:t>
      </w:r>
    </w:p>
    <w:p w14:paraId="40C2A3C0"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Bounding_Coordinates</w:t>
      </w:r>
      <w:proofErr w:type="spellEnd"/>
      <w:r w:rsidRPr="009A1CF3">
        <w:rPr>
          <w:rFonts w:ascii="Times New Roman" w:eastAsia="Times New Roman" w:hAnsi="Times New Roman" w:cs="Times New Roman"/>
          <w:i/>
          <w:iCs/>
          <w:sz w:val="24"/>
          <w:szCs w:val="24"/>
        </w:rPr>
        <w:t>:</w:t>
      </w:r>
    </w:p>
    <w:p w14:paraId="0610CCA1"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lastRenderedPageBreak/>
        <w:t>West_Bounding_Coordinate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-148.95</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East_Bounding_Coordinate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-145.33</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North_Bounding_Coordinate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63.35</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South_Bounding_Coordinate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60.35</w:t>
      </w:r>
    </w:p>
    <w:p w14:paraId="4D86E1BA"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Keywords:</w:t>
      </w:r>
    </w:p>
    <w:p w14:paraId="4A8E80F9"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Theme:</w:t>
      </w:r>
    </w:p>
    <w:p w14:paraId="57F6B995"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Theme_Keyword_Thesaurus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ISO 19115 Topic Category</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roofErr w:type="spellStart"/>
      <w:r w:rsidRPr="009A1CF3">
        <w:rPr>
          <w:rFonts w:ascii="Times New Roman" w:eastAsia="Times New Roman" w:hAnsi="Times New Roman" w:cs="Times New Roman"/>
          <w:sz w:val="24"/>
          <w:szCs w:val="24"/>
        </w:rPr>
        <w:t>geoscientificInformation</w:t>
      </w:r>
      <w:proofErr w:type="spellEnd"/>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boundaries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commentRangeStart w:id="27"/>
      <w:commentRangeStart w:id="28"/>
      <w:proofErr w:type="spellStart"/>
      <w:r w:rsidRPr="009A1CF3">
        <w:rPr>
          <w:rFonts w:ascii="Times New Roman" w:eastAsia="Times New Roman" w:hAnsi="Times New Roman" w:cs="Times New Roman"/>
          <w:sz w:val="24"/>
          <w:szCs w:val="24"/>
        </w:rPr>
        <w:t>climat</w:t>
      </w:r>
      <w:del w:id="29" w:author="Walworth, Dennis H." w:date="2018-01-25T16:44:00Z">
        <w:r w:rsidRPr="009A1CF3" w:rsidDel="00BC39E3">
          <w:rPr>
            <w:rFonts w:ascii="Times New Roman" w:eastAsia="Times New Roman" w:hAnsi="Times New Roman" w:cs="Times New Roman"/>
            <w:sz w:val="24"/>
            <w:szCs w:val="24"/>
          </w:rPr>
          <w:delText>e</w:delText>
        </w:r>
      </w:del>
      <w:r w:rsidRPr="009A1CF3">
        <w:rPr>
          <w:rFonts w:ascii="Times New Roman" w:eastAsia="Times New Roman" w:hAnsi="Times New Roman" w:cs="Times New Roman"/>
          <w:sz w:val="24"/>
          <w:szCs w:val="24"/>
        </w:rPr>
        <w:t>ologyMeteorologyAtmosphere</w:t>
      </w:r>
      <w:commentRangeEnd w:id="27"/>
      <w:proofErr w:type="spellEnd"/>
      <w:r w:rsidR="00BC39E3">
        <w:rPr>
          <w:rStyle w:val="CommentReference"/>
        </w:rPr>
        <w:commentReference w:id="27"/>
      </w:r>
      <w:commentRangeEnd w:id="28"/>
      <w:r w:rsidR="00EC57D4">
        <w:rPr>
          <w:rStyle w:val="CommentReference"/>
        </w:rPr>
        <w:commentReference w:id="28"/>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elevation</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environment</w:t>
      </w:r>
    </w:p>
    <w:p w14:paraId="2F3A5CE6"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Theme:</w:t>
      </w:r>
    </w:p>
    <w:p w14:paraId="6D0AC03D"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Theme_Keyword_Thesaurus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None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geophysics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Glaciology</w:t>
      </w:r>
    </w:p>
    <w:p w14:paraId="507DD873"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Theme:</w:t>
      </w:r>
    </w:p>
    <w:p w14:paraId="06E58A06"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Theme_Keyword_Thesaurus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NASA Earth Science Thesaurus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Cryosphere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Glaciers/Ice Sheets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Glaciers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Ablation Zones/Accumulation Zones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Glacier Elevation/Ice Sheet Elevation</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Glacier Mass Balance/Ice Sheet Mass Balance</w:t>
      </w:r>
    </w:p>
    <w:p w14:paraId="2EECBE47"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Theme:</w:t>
      </w:r>
    </w:p>
    <w:p w14:paraId="4B4C892D"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Theme_Keyword_Thesaurus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USGS CSA </w:t>
      </w:r>
      <w:proofErr w:type="spellStart"/>
      <w:r w:rsidRPr="009A1CF3">
        <w:rPr>
          <w:rFonts w:ascii="Times New Roman" w:eastAsia="Times New Roman" w:hAnsi="Times New Roman" w:cs="Times New Roman"/>
          <w:sz w:val="24"/>
          <w:szCs w:val="24"/>
        </w:rPr>
        <w:t>Biocomplexity</w:t>
      </w:r>
      <w:proofErr w:type="spellEnd"/>
      <w:r w:rsidRPr="009A1CF3">
        <w:rPr>
          <w:rFonts w:ascii="Times New Roman" w:eastAsia="Times New Roman" w:hAnsi="Times New Roman" w:cs="Times New Roman"/>
          <w:sz w:val="24"/>
          <w:szCs w:val="24"/>
        </w:rPr>
        <w:t xml:space="preserve"> Thesaurus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Glaciology</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Geomorphology</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Geology</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Remote Sensing</w:t>
      </w:r>
    </w:p>
    <w:p w14:paraId="523765F4"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Theme:</w:t>
      </w:r>
    </w:p>
    <w:p w14:paraId="324F1CFB"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Theme_Keyword_Thesaurus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USGS Thesaurus</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glaciology</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glaciation</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commentRangeStart w:id="30"/>
      <w:commentRangeStart w:id="31"/>
      <w:del w:id="32" w:author="Walworth, Dennis H." w:date="2018-01-25T17:22:00Z">
        <w:r w:rsidRPr="009A1CF3" w:rsidDel="009A7ADA">
          <w:rPr>
            <w:rFonts w:ascii="Times New Roman" w:eastAsia="Times New Roman" w:hAnsi="Times New Roman" w:cs="Times New Roman"/>
            <w:sz w:val="24"/>
            <w:szCs w:val="24"/>
          </w:rPr>
          <w:delText>snowfall</w:delText>
        </w:r>
      </w:del>
      <w:commentRangeEnd w:id="30"/>
      <w:r w:rsidR="009A7ADA">
        <w:rPr>
          <w:rStyle w:val="CommentReference"/>
        </w:rPr>
        <w:commentReference w:id="30"/>
      </w:r>
      <w:commentRangeEnd w:id="31"/>
      <w:r w:rsidR="00B06DAA">
        <w:rPr>
          <w:rStyle w:val="CommentReference"/>
        </w:rPr>
        <w:commentReference w:id="31"/>
      </w:r>
      <w:del w:id="33" w:author="Walworth, Dennis H." w:date="2018-01-25T17:22:00Z">
        <w:r w:rsidRPr="009A1CF3" w:rsidDel="009A7ADA">
          <w:rPr>
            <w:rFonts w:ascii="Times New Roman" w:eastAsia="Times New Roman" w:hAnsi="Times New Roman" w:cs="Times New Roman"/>
            <w:sz w:val="24"/>
            <w:szCs w:val="24"/>
          </w:rPr>
          <w:delText xml:space="preserve"> measurement</w:delText>
        </w:r>
      </w:del>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precipitation measurement</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snow and ice cover</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Theme_Keyword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del w:id="34" w:author="Walworth, Dennis H." w:date="2018-01-25T17:22:00Z">
        <w:r w:rsidRPr="009A1CF3" w:rsidDel="009A7ADA">
          <w:rPr>
            <w:rFonts w:ascii="Times New Roman" w:eastAsia="Times New Roman" w:hAnsi="Times New Roman" w:cs="Times New Roman"/>
            <w:sz w:val="24"/>
            <w:szCs w:val="24"/>
          </w:rPr>
          <w:delText>glaciers</w:delText>
        </w:r>
      </w:del>
    </w:p>
    <w:p w14:paraId="20178CC5"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Place:</w:t>
      </w:r>
    </w:p>
    <w:p w14:paraId="42803543"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Place_Keyword_Thesaurus:Place_Keyword</w:t>
      </w:r>
      <w:proofErr w:type="spellEnd"/>
      <w:r w:rsidRPr="009A1CF3">
        <w:rPr>
          <w:rFonts w:ascii="Times New Roman" w:eastAsia="Times New Roman" w:hAnsi="Times New Roman" w:cs="Times New Roman"/>
          <w:i/>
          <w:iCs/>
          <w:sz w:val="24"/>
          <w:szCs w:val="24"/>
        </w:rPr>
        <w:t>:</w:t>
      </w:r>
    </w:p>
    <w:p w14:paraId="4B88210F"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Place:</w:t>
      </w:r>
    </w:p>
    <w:p w14:paraId="6CE667AC" w14:textId="77777777" w:rsidR="00B06DAA" w:rsidRDefault="009A1CF3" w:rsidP="009A1CF3">
      <w:pPr>
        <w:spacing w:after="120" w:line="240" w:lineRule="auto"/>
        <w:rPr>
          <w:ins w:id="35" w:author="Baker, Emily Hewitt [6]" w:date="2018-02-02T10:41:00Z"/>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Place_Keyword_Thesaurus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USGS Geographic Names Information System</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Place_Keyword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Wolverine Glacier</w:t>
      </w:r>
    </w:p>
    <w:p w14:paraId="40690E7F" w14:textId="758AE90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lastRenderedPageBreak/>
        <w:br/>
      </w:r>
      <w:proofErr w:type="spellStart"/>
      <w:r w:rsidRPr="009A1CF3">
        <w:rPr>
          <w:rFonts w:ascii="Times New Roman" w:eastAsia="Times New Roman" w:hAnsi="Times New Roman" w:cs="Times New Roman"/>
          <w:i/>
          <w:iCs/>
          <w:sz w:val="24"/>
          <w:szCs w:val="24"/>
        </w:rPr>
        <w:t>Place_Keyword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roofErr w:type="spellStart"/>
      <w:r w:rsidRPr="009A1CF3">
        <w:rPr>
          <w:rFonts w:ascii="Times New Roman" w:eastAsia="Times New Roman" w:hAnsi="Times New Roman" w:cs="Times New Roman"/>
          <w:sz w:val="24"/>
          <w:szCs w:val="24"/>
        </w:rPr>
        <w:t>Gulkana</w:t>
      </w:r>
      <w:proofErr w:type="spellEnd"/>
      <w:r w:rsidRPr="009A1CF3">
        <w:rPr>
          <w:rFonts w:ascii="Times New Roman" w:eastAsia="Times New Roman" w:hAnsi="Times New Roman" w:cs="Times New Roman"/>
          <w:sz w:val="24"/>
          <w:szCs w:val="24"/>
        </w:rPr>
        <w:t xml:space="preserve"> Glacier</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Place_Keyword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commentRangeStart w:id="36"/>
      <w:commentRangeStart w:id="37"/>
      <w:commentRangeStart w:id="38"/>
      <w:r w:rsidRPr="009A1CF3">
        <w:rPr>
          <w:rFonts w:ascii="Times New Roman" w:eastAsia="Times New Roman" w:hAnsi="Times New Roman" w:cs="Times New Roman"/>
          <w:sz w:val="24"/>
          <w:szCs w:val="24"/>
        </w:rPr>
        <w:t>Sperry Glacier</w:t>
      </w:r>
      <w:commentRangeEnd w:id="36"/>
      <w:r w:rsidR="00BC39E3">
        <w:rPr>
          <w:rStyle w:val="CommentReference"/>
        </w:rPr>
        <w:commentReference w:id="36"/>
      </w:r>
      <w:commentRangeEnd w:id="37"/>
      <w:r w:rsidR="00B06DAA">
        <w:rPr>
          <w:rStyle w:val="CommentReference"/>
        </w:rPr>
        <w:commentReference w:id="37"/>
      </w:r>
      <w:commentRangeEnd w:id="38"/>
      <w:r w:rsidR="0087774E">
        <w:rPr>
          <w:rStyle w:val="CommentReference"/>
        </w:rPr>
        <w:commentReference w:id="38"/>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Place_Keyword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South Cascade Glacier</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Place_Keyword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Lemon Creek Glacier</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Place_Keyword</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Juneau Icefield</w:t>
      </w:r>
    </w:p>
    <w:p w14:paraId="195DF402"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Access_Constraints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none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Use_Constraints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4466AA59"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It is requested that the authors and the USGS Alaska Science Center be cited for any subsequent publications referencing this dataset. It is strongly recommended that careful attention be paid to the contents of the metadata file associated with these data in order to evaluate data set limitations, restrictions and </w:t>
      </w:r>
      <w:commentRangeStart w:id="39"/>
      <w:commentRangeStart w:id="40"/>
      <w:r w:rsidRPr="009A1CF3">
        <w:rPr>
          <w:rFonts w:ascii="Times New Roman" w:eastAsia="Times New Roman" w:hAnsi="Times New Roman" w:cs="Times New Roman"/>
          <w:sz w:val="24"/>
          <w:szCs w:val="24"/>
        </w:rPr>
        <w:t>rec</w:t>
      </w:r>
      <w:del w:id="41" w:author="Baker, Emily Hewitt [8]" w:date="2018-02-02T12:31:00Z">
        <w:r w:rsidRPr="009A1CF3" w:rsidDel="00EC57D4">
          <w:rPr>
            <w:rFonts w:ascii="Times New Roman" w:eastAsia="Times New Roman" w:hAnsi="Times New Roman" w:cs="Times New Roman"/>
            <w:sz w:val="24"/>
            <w:szCs w:val="24"/>
          </w:rPr>
          <w:delText>c</w:delText>
        </w:r>
      </w:del>
      <w:r w:rsidRPr="009A1CF3">
        <w:rPr>
          <w:rFonts w:ascii="Times New Roman" w:eastAsia="Times New Roman" w:hAnsi="Times New Roman" w:cs="Times New Roman"/>
          <w:sz w:val="24"/>
          <w:szCs w:val="24"/>
        </w:rPr>
        <w:t>ommended</w:t>
      </w:r>
      <w:commentRangeEnd w:id="39"/>
      <w:r w:rsidR="00BC39E3">
        <w:rPr>
          <w:rStyle w:val="CommentReference"/>
        </w:rPr>
        <w:commentReference w:id="39"/>
      </w:r>
      <w:commentRangeEnd w:id="40"/>
      <w:r w:rsidR="002F36C0">
        <w:rPr>
          <w:rStyle w:val="CommentReference"/>
        </w:rPr>
        <w:commentReference w:id="40"/>
      </w:r>
      <w:r w:rsidRPr="009A1CF3">
        <w:rPr>
          <w:rFonts w:ascii="Times New Roman" w:eastAsia="Times New Roman" w:hAnsi="Times New Roman" w:cs="Times New Roman"/>
          <w:sz w:val="24"/>
          <w:szCs w:val="24"/>
        </w:rPr>
        <w:t xml:space="preserve"> uses. When appropriate, please consider co-authorship with the authors of this data. </w:t>
      </w:r>
    </w:p>
    <w:p w14:paraId="31A1E5F5"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Point_of_Contact</w:t>
      </w:r>
      <w:proofErr w:type="spellEnd"/>
      <w:r w:rsidRPr="009A1CF3">
        <w:rPr>
          <w:rFonts w:ascii="Times New Roman" w:eastAsia="Times New Roman" w:hAnsi="Times New Roman" w:cs="Times New Roman"/>
          <w:i/>
          <w:iCs/>
          <w:sz w:val="24"/>
          <w:szCs w:val="24"/>
        </w:rPr>
        <w:t>:</w:t>
      </w:r>
    </w:p>
    <w:p w14:paraId="2AFFC8BD"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Contact_Information</w:t>
      </w:r>
      <w:proofErr w:type="spellEnd"/>
      <w:r w:rsidRPr="009A1CF3">
        <w:rPr>
          <w:rFonts w:ascii="Times New Roman" w:eastAsia="Times New Roman" w:hAnsi="Times New Roman" w:cs="Times New Roman"/>
          <w:i/>
          <w:iCs/>
          <w:sz w:val="24"/>
          <w:szCs w:val="24"/>
        </w:rPr>
        <w:t>:</w:t>
      </w:r>
    </w:p>
    <w:p w14:paraId="31C4C13E"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Contact_Organization_Primary</w:t>
      </w:r>
      <w:proofErr w:type="spellEnd"/>
      <w:r w:rsidRPr="009A1CF3">
        <w:rPr>
          <w:rFonts w:ascii="Times New Roman" w:eastAsia="Times New Roman" w:hAnsi="Times New Roman" w:cs="Times New Roman"/>
          <w:i/>
          <w:iCs/>
          <w:sz w:val="24"/>
          <w:szCs w:val="24"/>
        </w:rPr>
        <w:t>:</w:t>
      </w:r>
    </w:p>
    <w:p w14:paraId="64364568"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Contact_Organization</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U.S. Geological Survey, Alaska Science Center</w:t>
      </w:r>
    </w:p>
    <w:p w14:paraId="1111977A"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Contact_Address</w:t>
      </w:r>
      <w:proofErr w:type="spellEnd"/>
      <w:r w:rsidRPr="009A1CF3">
        <w:rPr>
          <w:rFonts w:ascii="Times New Roman" w:eastAsia="Times New Roman" w:hAnsi="Times New Roman" w:cs="Times New Roman"/>
          <w:i/>
          <w:iCs/>
          <w:sz w:val="24"/>
          <w:szCs w:val="24"/>
        </w:rPr>
        <w:t>:</w:t>
      </w:r>
    </w:p>
    <w:p w14:paraId="6AECDDFD"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Address_Type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Mailing</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Address:</w:t>
      </w:r>
      <w:r w:rsidRPr="009A1CF3">
        <w:rPr>
          <w:rFonts w:ascii="Times New Roman" w:eastAsia="Times New Roman" w:hAnsi="Times New Roman" w:cs="Times New Roman"/>
          <w:sz w:val="24"/>
          <w:szCs w:val="24"/>
        </w:rPr>
        <w:t xml:space="preserve"> 4210 University Dr</w:t>
      </w:r>
      <w:proofErr w:type="gramStart"/>
      <w:r w:rsidRPr="009A1CF3">
        <w:rPr>
          <w:rFonts w:ascii="Times New Roman" w:eastAsia="Times New Roman" w:hAnsi="Times New Roman" w:cs="Times New Roman"/>
          <w:sz w:val="24"/>
          <w:szCs w:val="24"/>
        </w:rPr>
        <w:t>.</w:t>
      </w:r>
      <w:proofErr w:type="gramEnd"/>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City:</w:t>
      </w:r>
      <w:r w:rsidRPr="009A1CF3">
        <w:rPr>
          <w:rFonts w:ascii="Times New Roman" w:eastAsia="Times New Roman" w:hAnsi="Times New Roman" w:cs="Times New Roman"/>
          <w:sz w:val="24"/>
          <w:szCs w:val="24"/>
        </w:rPr>
        <w:t xml:space="preserve"> Anchorage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State_or_Province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AK</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Postal_Code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99508-4626</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Country:</w:t>
      </w:r>
      <w:r w:rsidRPr="009A1CF3">
        <w:rPr>
          <w:rFonts w:ascii="Times New Roman" w:eastAsia="Times New Roman" w:hAnsi="Times New Roman" w:cs="Times New Roman"/>
          <w:sz w:val="24"/>
          <w:szCs w:val="24"/>
        </w:rPr>
        <w:t xml:space="preserve"> USA</w:t>
      </w:r>
    </w:p>
    <w:p w14:paraId="1C0D155E"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Contact_Voice_Telephone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(907) 786-7000</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Contact_Facsimile_Telephone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(907) 786 - 7020</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Contact_Electronic_Mail_Address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ascweb@usgs.gov</w:t>
      </w:r>
    </w:p>
    <w:p w14:paraId="3CF984B3"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Data_Quality_Information</w:t>
      </w:r>
      <w:proofErr w:type="spellEnd"/>
      <w:r w:rsidRPr="009A1CF3">
        <w:rPr>
          <w:rFonts w:ascii="Times New Roman" w:eastAsia="Times New Roman" w:hAnsi="Times New Roman" w:cs="Times New Roman"/>
          <w:i/>
          <w:iCs/>
          <w:sz w:val="24"/>
          <w:szCs w:val="24"/>
        </w:rPr>
        <w:t>:</w:t>
      </w:r>
    </w:p>
    <w:p w14:paraId="4B64A0CB"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Attribute_Accuracy</w:t>
      </w:r>
      <w:proofErr w:type="spellEnd"/>
      <w:r w:rsidRPr="009A1CF3">
        <w:rPr>
          <w:rFonts w:ascii="Times New Roman" w:eastAsia="Times New Roman" w:hAnsi="Times New Roman" w:cs="Times New Roman"/>
          <w:i/>
          <w:iCs/>
          <w:sz w:val="24"/>
          <w:szCs w:val="24"/>
        </w:rPr>
        <w:t>:</w:t>
      </w:r>
    </w:p>
    <w:p w14:paraId="6E795672"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Attribute_Accuracy_Report</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3FF6574A"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Attribute accuracy is described in each individual dataset metadata separately, and should be referenced there for specific descriptions. </w:t>
      </w:r>
    </w:p>
    <w:p w14:paraId="687F7FBB"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Logical_Consistency_Report</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7E541E91"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Logical consistency is described in each individual dataset metadata separately, and should be referenced there for specific descriptions. </w:t>
      </w:r>
    </w:p>
    <w:p w14:paraId="7C25A79E"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Completeness_Report</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4B9C5DD8"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Dataset </w:t>
      </w:r>
      <w:proofErr w:type="spellStart"/>
      <w:r w:rsidRPr="009A1CF3">
        <w:rPr>
          <w:rFonts w:ascii="Times New Roman" w:eastAsia="Times New Roman" w:hAnsi="Times New Roman" w:cs="Times New Roman"/>
          <w:sz w:val="24"/>
          <w:szCs w:val="24"/>
        </w:rPr>
        <w:t>compleness</w:t>
      </w:r>
      <w:proofErr w:type="spellEnd"/>
      <w:r w:rsidRPr="009A1CF3">
        <w:rPr>
          <w:rFonts w:ascii="Times New Roman" w:eastAsia="Times New Roman" w:hAnsi="Times New Roman" w:cs="Times New Roman"/>
          <w:sz w:val="24"/>
          <w:szCs w:val="24"/>
        </w:rPr>
        <w:t xml:space="preserve"> is described in each individual dataset metadata separately, and should be referenced there for specific descriptions. </w:t>
      </w:r>
    </w:p>
    <w:p w14:paraId="48C914A4"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Positional_Accuracy</w:t>
      </w:r>
      <w:proofErr w:type="spellEnd"/>
      <w:r w:rsidRPr="009A1CF3">
        <w:rPr>
          <w:rFonts w:ascii="Times New Roman" w:eastAsia="Times New Roman" w:hAnsi="Times New Roman" w:cs="Times New Roman"/>
          <w:i/>
          <w:iCs/>
          <w:sz w:val="24"/>
          <w:szCs w:val="24"/>
        </w:rPr>
        <w:t>:</w:t>
      </w:r>
    </w:p>
    <w:p w14:paraId="6529A401"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Horizontal_Positional_Accuracy</w:t>
      </w:r>
      <w:proofErr w:type="spellEnd"/>
      <w:r w:rsidRPr="009A1CF3">
        <w:rPr>
          <w:rFonts w:ascii="Times New Roman" w:eastAsia="Times New Roman" w:hAnsi="Times New Roman" w:cs="Times New Roman"/>
          <w:i/>
          <w:iCs/>
          <w:sz w:val="24"/>
          <w:szCs w:val="24"/>
        </w:rPr>
        <w:t>:</w:t>
      </w:r>
    </w:p>
    <w:p w14:paraId="09859EB2"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Horizontal_Positional_Accuracy_Report</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6625CE74" w14:textId="5D8708DD"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Positions are reported to 1 m </w:t>
      </w:r>
      <w:commentRangeStart w:id="42"/>
      <w:commentRangeStart w:id="43"/>
      <w:r w:rsidRPr="009A1CF3">
        <w:rPr>
          <w:rFonts w:ascii="Times New Roman" w:eastAsia="Times New Roman" w:hAnsi="Times New Roman" w:cs="Times New Roman"/>
          <w:sz w:val="24"/>
          <w:szCs w:val="24"/>
        </w:rPr>
        <w:t xml:space="preserve">and </w:t>
      </w:r>
      <w:del w:id="44" w:author="Baker, Emily Hewitt [4]" w:date="2018-02-02T11:08:00Z">
        <w:r w:rsidRPr="009A1CF3" w:rsidDel="007E1178">
          <w:rPr>
            <w:rFonts w:ascii="Times New Roman" w:eastAsia="Times New Roman" w:hAnsi="Times New Roman" w:cs="Times New Roman"/>
            <w:sz w:val="24"/>
            <w:szCs w:val="24"/>
          </w:rPr>
          <w:delText>are generally know</w:delText>
        </w:r>
      </w:del>
      <w:ins w:id="45" w:author="Baker, Emily Hewitt [4]" w:date="2018-02-02T11:08:00Z">
        <w:r w:rsidR="007E1178">
          <w:rPr>
            <w:rFonts w:ascii="Times New Roman" w:eastAsia="Times New Roman" w:hAnsi="Times New Roman" w:cs="Times New Roman"/>
            <w:sz w:val="24"/>
            <w:szCs w:val="24"/>
          </w:rPr>
          <w:t>the location of the site is known</w:t>
        </w:r>
      </w:ins>
      <w:r w:rsidRPr="009A1CF3">
        <w:rPr>
          <w:rFonts w:ascii="Times New Roman" w:eastAsia="Times New Roman" w:hAnsi="Times New Roman" w:cs="Times New Roman"/>
          <w:sz w:val="24"/>
          <w:szCs w:val="24"/>
        </w:rPr>
        <w:t xml:space="preserve"> to </w:t>
      </w:r>
      <w:ins w:id="46" w:author="Baker, Emily Hewitt [4]" w:date="2018-02-02T11:08:00Z">
        <w:r w:rsidR="007E1178">
          <w:rPr>
            <w:rFonts w:ascii="Times New Roman" w:eastAsia="Times New Roman" w:hAnsi="Times New Roman" w:cs="Times New Roman"/>
            <w:sz w:val="24"/>
            <w:szCs w:val="24"/>
          </w:rPr>
          <w:t>higher accuracy</w:t>
        </w:r>
        <w:del w:id="47" w:author="Baker, Emily Hewitt" w:date="2018-02-02T12:32:00Z">
          <w:r w:rsidR="002214E2" w:rsidDel="00EC57D4">
            <w:rPr>
              <w:rFonts w:ascii="Times New Roman" w:eastAsia="Times New Roman" w:hAnsi="Times New Roman" w:cs="Times New Roman"/>
              <w:sz w:val="24"/>
              <w:szCs w:val="24"/>
            </w:rPr>
            <w:delText xml:space="preserve"> </w:delText>
          </w:r>
        </w:del>
      </w:ins>
      <w:del w:id="48" w:author="Baker, Emily Hewitt [4]" w:date="2018-02-02T11:08:00Z">
        <w:r w:rsidRPr="009A1CF3" w:rsidDel="007E1178">
          <w:rPr>
            <w:rFonts w:ascii="Times New Roman" w:eastAsia="Times New Roman" w:hAnsi="Times New Roman" w:cs="Times New Roman"/>
            <w:sz w:val="24"/>
            <w:szCs w:val="24"/>
          </w:rPr>
          <w:delText>better</w:delText>
        </w:r>
      </w:del>
      <w:del w:id="49" w:author="Baker, Emily Hewitt" w:date="2018-02-02T12:32:00Z">
        <w:r w:rsidRPr="009A1CF3" w:rsidDel="00EC57D4">
          <w:rPr>
            <w:rFonts w:ascii="Times New Roman" w:eastAsia="Times New Roman" w:hAnsi="Times New Roman" w:cs="Times New Roman"/>
            <w:sz w:val="24"/>
            <w:szCs w:val="24"/>
          </w:rPr>
          <w:delText xml:space="preserve"> than this scale</w:delText>
        </w:r>
        <w:commentRangeEnd w:id="42"/>
        <w:r w:rsidR="00BC39E3" w:rsidDel="00EC57D4">
          <w:rPr>
            <w:rStyle w:val="CommentReference"/>
          </w:rPr>
          <w:commentReference w:id="42"/>
        </w:r>
        <w:commentRangeEnd w:id="43"/>
        <w:r w:rsidR="00EC57D4" w:rsidDel="00EC57D4">
          <w:rPr>
            <w:rStyle w:val="CommentReference"/>
          </w:rPr>
          <w:commentReference w:id="43"/>
        </w:r>
      </w:del>
      <w:r w:rsidRPr="009A1CF3">
        <w:rPr>
          <w:rFonts w:ascii="Times New Roman" w:eastAsia="Times New Roman" w:hAnsi="Times New Roman" w:cs="Times New Roman"/>
          <w:sz w:val="24"/>
          <w:szCs w:val="24"/>
        </w:rPr>
        <w:t xml:space="preserve">. However, </w:t>
      </w:r>
      <w:del w:id="50" w:author="Baker, Emily Hewitt [4]" w:date="2018-02-02T10:49:00Z">
        <w:r w:rsidRPr="009A1CF3" w:rsidDel="0087774E">
          <w:rPr>
            <w:rFonts w:ascii="Times New Roman" w:eastAsia="Times New Roman" w:hAnsi="Times New Roman" w:cs="Times New Roman"/>
            <w:sz w:val="24"/>
            <w:szCs w:val="24"/>
          </w:rPr>
          <w:delText>sites</w:delText>
        </w:r>
      </w:del>
      <w:r w:rsidRPr="009A1CF3">
        <w:rPr>
          <w:rFonts w:ascii="Times New Roman" w:eastAsia="Times New Roman" w:hAnsi="Times New Roman" w:cs="Times New Roman"/>
          <w:sz w:val="24"/>
          <w:szCs w:val="24"/>
        </w:rPr>
        <w:t xml:space="preserve"> </w:t>
      </w:r>
      <w:ins w:id="51" w:author="Baker, Emily Hewitt [4]" w:date="2018-02-02T10:49:00Z">
        <w:r w:rsidR="0087774E">
          <w:rPr>
            <w:rFonts w:ascii="Times New Roman" w:eastAsia="Times New Roman" w:hAnsi="Times New Roman" w:cs="Times New Roman"/>
            <w:sz w:val="24"/>
            <w:szCs w:val="24"/>
          </w:rPr>
          <w:t xml:space="preserve">ablation stakes </w:t>
        </w:r>
      </w:ins>
      <w:r w:rsidRPr="009A1CF3">
        <w:rPr>
          <w:rFonts w:ascii="Times New Roman" w:eastAsia="Times New Roman" w:hAnsi="Times New Roman" w:cs="Times New Roman"/>
          <w:sz w:val="24"/>
          <w:szCs w:val="24"/>
        </w:rPr>
        <w:t xml:space="preserve">located on the glacier are moving, </w:t>
      </w:r>
      <w:r w:rsidRPr="009A1CF3">
        <w:rPr>
          <w:rFonts w:ascii="Times New Roman" w:eastAsia="Times New Roman" w:hAnsi="Times New Roman" w:cs="Times New Roman"/>
          <w:sz w:val="24"/>
          <w:szCs w:val="24"/>
        </w:rPr>
        <w:lastRenderedPageBreak/>
        <w:t xml:space="preserve">and the coordinates represent an average location </w:t>
      </w:r>
      <w:commentRangeStart w:id="52"/>
      <w:commentRangeStart w:id="53"/>
      <w:r w:rsidRPr="009A1CF3">
        <w:rPr>
          <w:rFonts w:ascii="Times New Roman" w:eastAsia="Times New Roman" w:hAnsi="Times New Roman" w:cs="Times New Roman"/>
          <w:sz w:val="24"/>
          <w:szCs w:val="24"/>
        </w:rPr>
        <w:t>that</w:t>
      </w:r>
      <w:commentRangeEnd w:id="52"/>
      <w:r w:rsidR="00F925D1">
        <w:rPr>
          <w:rStyle w:val="CommentReference"/>
        </w:rPr>
        <w:commentReference w:id="52"/>
      </w:r>
      <w:commentRangeEnd w:id="53"/>
      <w:r w:rsidR="0087774E">
        <w:rPr>
          <w:rStyle w:val="CommentReference"/>
        </w:rPr>
        <w:commentReference w:id="53"/>
      </w:r>
      <w:r w:rsidRPr="009A1CF3">
        <w:rPr>
          <w:rFonts w:ascii="Times New Roman" w:eastAsia="Times New Roman" w:hAnsi="Times New Roman" w:cs="Times New Roman"/>
          <w:sz w:val="24"/>
          <w:szCs w:val="24"/>
        </w:rPr>
        <w:t xml:space="preserve"> the measurement </w:t>
      </w:r>
      <w:ins w:id="54" w:author="Baker, Emily Hewitt [4]" w:date="2018-02-02T10:49:00Z">
        <w:r w:rsidR="0087774E">
          <w:rPr>
            <w:rFonts w:ascii="Times New Roman" w:eastAsia="Times New Roman" w:hAnsi="Times New Roman" w:cs="Times New Roman"/>
            <w:sz w:val="24"/>
            <w:szCs w:val="24"/>
          </w:rPr>
          <w:t>stake</w:t>
        </w:r>
      </w:ins>
      <w:del w:id="55" w:author="Baker, Emily Hewitt [4]" w:date="2018-02-02T10:49:00Z">
        <w:r w:rsidRPr="009A1CF3" w:rsidDel="0087774E">
          <w:rPr>
            <w:rFonts w:ascii="Times New Roman" w:eastAsia="Times New Roman" w:hAnsi="Times New Roman" w:cs="Times New Roman"/>
            <w:sz w:val="24"/>
            <w:szCs w:val="24"/>
          </w:rPr>
          <w:delText>site</w:delText>
        </w:r>
      </w:del>
      <w:r w:rsidRPr="009A1CF3">
        <w:rPr>
          <w:rFonts w:ascii="Times New Roman" w:eastAsia="Times New Roman" w:hAnsi="Times New Roman" w:cs="Times New Roman"/>
          <w:sz w:val="24"/>
          <w:szCs w:val="24"/>
        </w:rPr>
        <w:t xml:space="preserve"> flows through on an annual basis. </w:t>
      </w:r>
      <w:ins w:id="56" w:author="Baker, Emily Hewitt" w:date="2018-02-02T12:32:00Z">
        <w:r w:rsidR="00EC57D4">
          <w:rPr>
            <w:rFonts w:ascii="Times New Roman" w:eastAsia="Times New Roman" w:hAnsi="Times New Roman" w:cs="Times New Roman"/>
            <w:sz w:val="24"/>
            <w:szCs w:val="24"/>
          </w:rPr>
          <w:t>Snow pits and probed snow depths are located close to, but not precisely at site coordinates.</w:t>
        </w:r>
      </w:ins>
    </w:p>
    <w:p w14:paraId="536E3665"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Lineage:</w:t>
      </w:r>
    </w:p>
    <w:p w14:paraId="46299D01"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Process_Step</w:t>
      </w:r>
      <w:proofErr w:type="spellEnd"/>
      <w:r w:rsidRPr="009A1CF3">
        <w:rPr>
          <w:rFonts w:ascii="Times New Roman" w:eastAsia="Times New Roman" w:hAnsi="Times New Roman" w:cs="Times New Roman"/>
          <w:i/>
          <w:iCs/>
          <w:sz w:val="24"/>
          <w:szCs w:val="24"/>
        </w:rPr>
        <w:t>:</w:t>
      </w:r>
    </w:p>
    <w:p w14:paraId="457900CF"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Process_Description</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4E20F00C"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Processing steps are detailed separately for each item in the collection. </w:t>
      </w:r>
    </w:p>
    <w:p w14:paraId="60A5D6F2"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Process_Date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2018</w:t>
      </w:r>
    </w:p>
    <w:p w14:paraId="5533F2E8"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Entity_and_Attribute_Information</w:t>
      </w:r>
      <w:proofErr w:type="spellEnd"/>
      <w:r w:rsidRPr="009A1CF3">
        <w:rPr>
          <w:rFonts w:ascii="Times New Roman" w:eastAsia="Times New Roman" w:hAnsi="Times New Roman" w:cs="Times New Roman"/>
          <w:i/>
          <w:iCs/>
          <w:sz w:val="24"/>
          <w:szCs w:val="24"/>
        </w:rPr>
        <w:t>:</w:t>
      </w:r>
    </w:p>
    <w:p w14:paraId="44FA84D3"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Overview_Description</w:t>
      </w:r>
      <w:proofErr w:type="spellEnd"/>
      <w:r w:rsidRPr="009A1CF3">
        <w:rPr>
          <w:rFonts w:ascii="Times New Roman" w:eastAsia="Times New Roman" w:hAnsi="Times New Roman" w:cs="Times New Roman"/>
          <w:i/>
          <w:iCs/>
          <w:sz w:val="24"/>
          <w:szCs w:val="24"/>
        </w:rPr>
        <w:t>:</w:t>
      </w:r>
    </w:p>
    <w:p w14:paraId="59C6649F"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Entity_and_Attribute_Overview</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2B0F1D07" w14:textId="77777777" w:rsidR="009A1CF3" w:rsidRPr="009A1CF3" w:rsidRDefault="009A1CF3" w:rsidP="009A1CF3">
      <w:pPr>
        <w:spacing w:after="0" w:line="240" w:lineRule="auto"/>
        <w:rPr>
          <w:rFonts w:ascii="Times New Roman" w:eastAsia="Times New Roman" w:hAnsi="Times New Roman" w:cs="Times New Roman"/>
          <w:sz w:val="24"/>
          <w:szCs w:val="24"/>
        </w:rPr>
      </w:pPr>
      <w:commentRangeStart w:id="57"/>
      <w:commentRangeStart w:id="58"/>
      <w:r w:rsidRPr="009A1CF3">
        <w:rPr>
          <w:rFonts w:ascii="Times New Roman" w:eastAsia="Times New Roman" w:hAnsi="Times New Roman" w:cs="Times New Roman"/>
          <w:sz w:val="24"/>
          <w:szCs w:val="24"/>
        </w:rPr>
        <w:t>Mass</w:t>
      </w:r>
      <w:commentRangeEnd w:id="57"/>
      <w:r w:rsidR="00F925D1">
        <w:rPr>
          <w:rStyle w:val="CommentReference"/>
        </w:rPr>
        <w:commentReference w:id="57"/>
      </w:r>
      <w:commentRangeEnd w:id="58"/>
      <w:r w:rsidR="002F36C0">
        <w:rPr>
          <w:rStyle w:val="CommentReference"/>
        </w:rPr>
        <w:commentReference w:id="58"/>
      </w:r>
      <w:r w:rsidRPr="009A1CF3">
        <w:rPr>
          <w:rFonts w:ascii="Times New Roman" w:eastAsia="Times New Roman" w:hAnsi="Times New Roman" w:cs="Times New Roman"/>
          <w:sz w:val="24"/>
          <w:szCs w:val="24"/>
        </w:rPr>
        <w:t xml:space="preserve"> balance is calculated from direct field measurements in combination with weather data and imagery analyses. Mass balance is calculated at both a seasonal and annual time-step at each glacier in both a conventional and reference surface format (</w:t>
      </w:r>
      <w:proofErr w:type="spellStart"/>
      <w:r w:rsidRPr="009A1CF3">
        <w:rPr>
          <w:rFonts w:ascii="Times New Roman" w:eastAsia="Times New Roman" w:hAnsi="Times New Roman" w:cs="Times New Roman"/>
          <w:sz w:val="24"/>
          <w:szCs w:val="24"/>
        </w:rPr>
        <w:t>Cogley</w:t>
      </w:r>
      <w:proofErr w:type="spellEnd"/>
      <w:r w:rsidRPr="009A1CF3">
        <w:rPr>
          <w:rFonts w:ascii="Times New Roman" w:eastAsia="Times New Roman" w:hAnsi="Times New Roman" w:cs="Times New Roman"/>
          <w:sz w:val="24"/>
          <w:szCs w:val="24"/>
        </w:rPr>
        <w:t xml:space="preserve"> and others, 2011). The analysis framework (Van </w:t>
      </w:r>
      <w:proofErr w:type="spellStart"/>
      <w:r w:rsidRPr="009A1CF3">
        <w:rPr>
          <w:rFonts w:ascii="Times New Roman" w:eastAsia="Times New Roman" w:hAnsi="Times New Roman" w:cs="Times New Roman"/>
          <w:sz w:val="24"/>
          <w:szCs w:val="24"/>
        </w:rPr>
        <w:t>Beusekom</w:t>
      </w:r>
      <w:proofErr w:type="spellEnd"/>
      <w:r w:rsidRPr="009A1CF3">
        <w:rPr>
          <w:rFonts w:ascii="Times New Roman" w:eastAsia="Times New Roman" w:hAnsi="Times New Roman" w:cs="Times New Roman"/>
          <w:sz w:val="24"/>
          <w:szCs w:val="24"/>
        </w:rPr>
        <w:t xml:space="preserve"> and others, 2010; </w:t>
      </w:r>
      <w:proofErr w:type="spellStart"/>
      <w:r w:rsidRPr="009A1CF3">
        <w:rPr>
          <w:rFonts w:ascii="Times New Roman" w:eastAsia="Times New Roman" w:hAnsi="Times New Roman" w:cs="Times New Roman"/>
          <w:sz w:val="24"/>
          <w:szCs w:val="24"/>
        </w:rPr>
        <w:t>O’Neel</w:t>
      </w:r>
      <w:proofErr w:type="spellEnd"/>
      <w:r w:rsidRPr="009A1CF3">
        <w:rPr>
          <w:rFonts w:ascii="Times New Roman" w:eastAsia="Times New Roman" w:hAnsi="Times New Roman" w:cs="Times New Roman"/>
          <w:sz w:val="24"/>
          <w:szCs w:val="24"/>
        </w:rPr>
        <w:t xml:space="preserve"> and others, 2014) is identical at each glacier to enable cross-comparison between output time series. Vocabulary used follows </w:t>
      </w:r>
      <w:proofErr w:type="spellStart"/>
      <w:r w:rsidRPr="009A1CF3">
        <w:rPr>
          <w:rFonts w:ascii="Times New Roman" w:eastAsia="Times New Roman" w:hAnsi="Times New Roman" w:cs="Times New Roman"/>
          <w:sz w:val="24"/>
          <w:szCs w:val="24"/>
        </w:rPr>
        <w:t>Cogley</w:t>
      </w:r>
      <w:proofErr w:type="spellEnd"/>
      <w:r w:rsidRPr="009A1CF3">
        <w:rPr>
          <w:rFonts w:ascii="Times New Roman" w:eastAsia="Times New Roman" w:hAnsi="Times New Roman" w:cs="Times New Roman"/>
          <w:sz w:val="24"/>
          <w:szCs w:val="24"/>
        </w:rPr>
        <w:t xml:space="preserve"> and others (2011) Glossary of glacier mass balance. </w:t>
      </w:r>
    </w:p>
    <w:p w14:paraId="7DD95348"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Interpreted data, including calculated glacier-wide mass balance, daily weather data, and point mass balances are released in </w:t>
      </w:r>
      <w:proofErr w:type="spellStart"/>
      <w:r w:rsidRPr="009A1CF3">
        <w:rPr>
          <w:rFonts w:ascii="Times New Roman" w:eastAsia="Times New Roman" w:hAnsi="Times New Roman" w:cs="Times New Roman"/>
          <w:sz w:val="24"/>
          <w:szCs w:val="24"/>
        </w:rPr>
        <w:t>O'Neel</w:t>
      </w:r>
      <w:proofErr w:type="spellEnd"/>
      <w:r w:rsidRPr="009A1CF3">
        <w:rPr>
          <w:rFonts w:ascii="Times New Roman" w:eastAsia="Times New Roman" w:hAnsi="Times New Roman" w:cs="Times New Roman"/>
          <w:sz w:val="24"/>
          <w:szCs w:val="24"/>
        </w:rPr>
        <w:t xml:space="preserve"> (2016), at </w:t>
      </w:r>
      <w:hyperlink r:id="rId16" w:history="1">
        <w:r w:rsidRPr="009A1CF3">
          <w:rPr>
            <w:rFonts w:ascii="Times New Roman" w:eastAsia="Times New Roman" w:hAnsi="Times New Roman" w:cs="Times New Roman"/>
            <w:color w:val="0000FF"/>
            <w:sz w:val="24"/>
            <w:szCs w:val="24"/>
            <w:u w:val="single"/>
          </w:rPr>
          <w:t>https://doi.org/10.5066/F7HD7SRF</w:t>
        </w:r>
      </w:hyperlink>
      <w:r w:rsidRPr="009A1CF3">
        <w:rPr>
          <w:rFonts w:ascii="Times New Roman" w:eastAsia="Times New Roman" w:hAnsi="Times New Roman" w:cs="Times New Roman"/>
          <w:sz w:val="24"/>
          <w:szCs w:val="24"/>
        </w:rPr>
        <w:t xml:space="preserve">. </w:t>
      </w:r>
    </w:p>
    <w:p w14:paraId="155CE4C6"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Point raw glaciological data, including snow density, ablation stake, and snow depth measurements are released in Baker (2018), at </w:t>
      </w:r>
      <w:hyperlink r:id="rId17" w:history="1">
        <w:r w:rsidRPr="009A1CF3">
          <w:rPr>
            <w:rFonts w:ascii="Times New Roman" w:eastAsia="Times New Roman" w:hAnsi="Times New Roman" w:cs="Times New Roman"/>
            <w:color w:val="0000FF"/>
            <w:sz w:val="24"/>
            <w:szCs w:val="24"/>
            <w:u w:val="single"/>
          </w:rPr>
          <w:t>https://doi.org/10.5066/XXXXXXXXXX</w:t>
        </w:r>
      </w:hyperlink>
      <w:r w:rsidRPr="009A1CF3">
        <w:rPr>
          <w:rFonts w:ascii="Times New Roman" w:eastAsia="Times New Roman" w:hAnsi="Times New Roman" w:cs="Times New Roman"/>
          <w:sz w:val="24"/>
          <w:szCs w:val="24"/>
        </w:rPr>
        <w:t xml:space="preserve">. </w:t>
      </w:r>
    </w:p>
    <w:p w14:paraId="27C13DE6"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Geodetic data, and raw, sub-daily weather data will be included in future releases. </w:t>
      </w:r>
    </w:p>
    <w:p w14:paraId="3B705C59"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Entity_and_Attribute_Detail_Citation</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60939A39"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sz w:val="24"/>
          <w:szCs w:val="24"/>
        </w:rPr>
        <w:t>Cogley</w:t>
      </w:r>
      <w:proofErr w:type="spellEnd"/>
      <w:r w:rsidRPr="009A1CF3">
        <w:rPr>
          <w:rFonts w:ascii="Times New Roman" w:eastAsia="Times New Roman" w:hAnsi="Times New Roman" w:cs="Times New Roman"/>
          <w:sz w:val="24"/>
          <w:szCs w:val="24"/>
        </w:rPr>
        <w:t xml:space="preserve">, J. G., Hock, R., Rasmussen, L. A., Arendt, A. A., </w:t>
      </w:r>
      <w:proofErr w:type="spellStart"/>
      <w:r w:rsidRPr="009A1CF3">
        <w:rPr>
          <w:rFonts w:ascii="Times New Roman" w:eastAsia="Times New Roman" w:hAnsi="Times New Roman" w:cs="Times New Roman"/>
          <w:sz w:val="24"/>
          <w:szCs w:val="24"/>
        </w:rPr>
        <w:t>Bauder</w:t>
      </w:r>
      <w:proofErr w:type="spellEnd"/>
      <w:r w:rsidRPr="009A1CF3">
        <w:rPr>
          <w:rFonts w:ascii="Times New Roman" w:eastAsia="Times New Roman" w:hAnsi="Times New Roman" w:cs="Times New Roman"/>
          <w:sz w:val="24"/>
          <w:szCs w:val="24"/>
        </w:rPr>
        <w:t>, A., Braithwaite, R. J., et al. (2011). Glossary of Glacie</w:t>
      </w:r>
      <w:commentRangeStart w:id="59"/>
      <w:commentRangeStart w:id="60"/>
      <w:r w:rsidRPr="009A1CF3">
        <w:rPr>
          <w:rFonts w:ascii="Times New Roman" w:eastAsia="Times New Roman" w:hAnsi="Times New Roman" w:cs="Times New Roman"/>
          <w:sz w:val="24"/>
          <w:szCs w:val="24"/>
        </w:rPr>
        <w:t>r</w:t>
      </w:r>
      <w:ins w:id="61" w:author="Walworth, Dennis H." w:date="2018-01-26T17:08:00Z">
        <w:r w:rsidR="000A57E2">
          <w:rPr>
            <w:rFonts w:ascii="Times New Roman" w:eastAsia="Times New Roman" w:hAnsi="Times New Roman" w:cs="Times New Roman"/>
            <w:sz w:val="24"/>
            <w:szCs w:val="24"/>
          </w:rPr>
          <w:t xml:space="preserve"> </w:t>
        </w:r>
        <w:commentRangeEnd w:id="59"/>
        <w:r w:rsidR="000A57E2">
          <w:rPr>
            <w:rStyle w:val="CommentReference"/>
          </w:rPr>
          <w:commentReference w:id="59"/>
        </w:r>
      </w:ins>
      <w:commentRangeEnd w:id="60"/>
      <w:r w:rsidR="002F36C0">
        <w:rPr>
          <w:rStyle w:val="CommentReference"/>
        </w:rPr>
        <w:commentReference w:id="60"/>
      </w:r>
      <w:r w:rsidRPr="009A1CF3">
        <w:rPr>
          <w:rFonts w:ascii="Times New Roman" w:eastAsia="Times New Roman" w:hAnsi="Times New Roman" w:cs="Times New Roman"/>
          <w:sz w:val="24"/>
          <w:szCs w:val="24"/>
        </w:rPr>
        <w:t xml:space="preserve">Mass Balance and Related Terms. IHP-VII Technical Documents in Hydrology, 86. </w:t>
      </w:r>
    </w:p>
    <w:p w14:paraId="19905905"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sz w:val="24"/>
          <w:szCs w:val="24"/>
        </w:rPr>
        <w:t>O’Neel</w:t>
      </w:r>
      <w:proofErr w:type="spellEnd"/>
      <w:r w:rsidRPr="009A1CF3">
        <w:rPr>
          <w:rFonts w:ascii="Times New Roman" w:eastAsia="Times New Roman" w:hAnsi="Times New Roman" w:cs="Times New Roman"/>
          <w:sz w:val="24"/>
          <w:szCs w:val="24"/>
        </w:rPr>
        <w:t xml:space="preserve">, S., Hood, E., Arendt, A., and Sass, L., 2014, </w:t>
      </w:r>
      <w:proofErr w:type="gramStart"/>
      <w:r w:rsidRPr="009A1CF3">
        <w:rPr>
          <w:rFonts w:ascii="Times New Roman" w:eastAsia="Times New Roman" w:hAnsi="Times New Roman" w:cs="Times New Roman"/>
          <w:sz w:val="24"/>
          <w:szCs w:val="24"/>
        </w:rPr>
        <w:t>Assessing</w:t>
      </w:r>
      <w:proofErr w:type="gramEnd"/>
      <w:r w:rsidRPr="009A1CF3">
        <w:rPr>
          <w:rFonts w:ascii="Times New Roman" w:eastAsia="Times New Roman" w:hAnsi="Times New Roman" w:cs="Times New Roman"/>
          <w:sz w:val="24"/>
          <w:szCs w:val="24"/>
        </w:rPr>
        <w:t xml:space="preserve"> streamflow sensitivity to variations in glacier mass balance: Climatic Change, v. 123, no. 2, p. 1–13. </w:t>
      </w:r>
    </w:p>
    <w:p w14:paraId="51B3E643"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Van </w:t>
      </w:r>
      <w:proofErr w:type="spellStart"/>
      <w:r w:rsidRPr="009A1CF3">
        <w:rPr>
          <w:rFonts w:ascii="Times New Roman" w:eastAsia="Times New Roman" w:hAnsi="Times New Roman" w:cs="Times New Roman"/>
          <w:sz w:val="24"/>
          <w:szCs w:val="24"/>
        </w:rPr>
        <w:t>Beusekom</w:t>
      </w:r>
      <w:proofErr w:type="spellEnd"/>
      <w:r w:rsidRPr="009A1CF3">
        <w:rPr>
          <w:rFonts w:ascii="Times New Roman" w:eastAsia="Times New Roman" w:hAnsi="Times New Roman" w:cs="Times New Roman"/>
          <w:sz w:val="24"/>
          <w:szCs w:val="24"/>
        </w:rPr>
        <w:t xml:space="preserve">, A.E., </w:t>
      </w:r>
      <w:proofErr w:type="spellStart"/>
      <w:r w:rsidRPr="009A1CF3">
        <w:rPr>
          <w:rFonts w:ascii="Times New Roman" w:eastAsia="Times New Roman" w:hAnsi="Times New Roman" w:cs="Times New Roman"/>
          <w:sz w:val="24"/>
          <w:szCs w:val="24"/>
        </w:rPr>
        <w:t>O’Neel</w:t>
      </w:r>
      <w:proofErr w:type="spellEnd"/>
      <w:r w:rsidRPr="009A1CF3">
        <w:rPr>
          <w:rFonts w:ascii="Times New Roman" w:eastAsia="Times New Roman" w:hAnsi="Times New Roman" w:cs="Times New Roman"/>
          <w:sz w:val="24"/>
          <w:szCs w:val="24"/>
        </w:rPr>
        <w:t xml:space="preserve">, S., March, R.S., Sass, L.C., and Cox, L.H., 2010, Re-analysis of Alaskan benchmark glacier mass-balance data using the index method: U.S. Geological Survey Scientific Investigations Report, v. 2010, no. 5247, </w:t>
      </w:r>
      <w:proofErr w:type="gramStart"/>
      <w:r w:rsidRPr="009A1CF3">
        <w:rPr>
          <w:rFonts w:ascii="Times New Roman" w:eastAsia="Times New Roman" w:hAnsi="Times New Roman" w:cs="Times New Roman"/>
          <w:sz w:val="24"/>
          <w:szCs w:val="24"/>
        </w:rPr>
        <w:t>p</w:t>
      </w:r>
      <w:proofErr w:type="gramEnd"/>
      <w:r w:rsidRPr="009A1CF3">
        <w:rPr>
          <w:rFonts w:ascii="Times New Roman" w:eastAsia="Times New Roman" w:hAnsi="Times New Roman" w:cs="Times New Roman"/>
          <w:sz w:val="24"/>
          <w:szCs w:val="24"/>
        </w:rPr>
        <w:t xml:space="preserve">. 16. </w:t>
      </w:r>
    </w:p>
    <w:p w14:paraId="7D95832F"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Distribution_Information</w:t>
      </w:r>
      <w:proofErr w:type="spellEnd"/>
      <w:r w:rsidRPr="009A1CF3">
        <w:rPr>
          <w:rFonts w:ascii="Times New Roman" w:eastAsia="Times New Roman" w:hAnsi="Times New Roman" w:cs="Times New Roman"/>
          <w:i/>
          <w:iCs/>
          <w:sz w:val="24"/>
          <w:szCs w:val="24"/>
        </w:rPr>
        <w:t>:</w:t>
      </w:r>
    </w:p>
    <w:p w14:paraId="6BD6A306"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Distributor:</w:t>
      </w:r>
    </w:p>
    <w:p w14:paraId="24390E40"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Contact_Information</w:t>
      </w:r>
      <w:proofErr w:type="spellEnd"/>
      <w:r w:rsidRPr="009A1CF3">
        <w:rPr>
          <w:rFonts w:ascii="Times New Roman" w:eastAsia="Times New Roman" w:hAnsi="Times New Roman" w:cs="Times New Roman"/>
          <w:i/>
          <w:iCs/>
          <w:sz w:val="24"/>
          <w:szCs w:val="24"/>
        </w:rPr>
        <w:t>:</w:t>
      </w:r>
    </w:p>
    <w:p w14:paraId="3BE46479"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Contact_Organization_Primary</w:t>
      </w:r>
      <w:proofErr w:type="spellEnd"/>
      <w:r w:rsidRPr="009A1CF3">
        <w:rPr>
          <w:rFonts w:ascii="Times New Roman" w:eastAsia="Times New Roman" w:hAnsi="Times New Roman" w:cs="Times New Roman"/>
          <w:i/>
          <w:iCs/>
          <w:sz w:val="24"/>
          <w:szCs w:val="24"/>
        </w:rPr>
        <w:t>:</w:t>
      </w:r>
    </w:p>
    <w:p w14:paraId="43EF4AC7"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Contact_Organization</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U.S. Geological Survey, Alaska Science Center</w:t>
      </w:r>
    </w:p>
    <w:p w14:paraId="4E147F72"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Contact_Address</w:t>
      </w:r>
      <w:proofErr w:type="spellEnd"/>
      <w:r w:rsidRPr="009A1CF3">
        <w:rPr>
          <w:rFonts w:ascii="Times New Roman" w:eastAsia="Times New Roman" w:hAnsi="Times New Roman" w:cs="Times New Roman"/>
          <w:i/>
          <w:iCs/>
          <w:sz w:val="24"/>
          <w:szCs w:val="24"/>
        </w:rPr>
        <w:t>:</w:t>
      </w:r>
    </w:p>
    <w:p w14:paraId="036A1960"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Address_Type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Mailing and Physical</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Address:</w:t>
      </w:r>
      <w:r w:rsidRPr="009A1CF3">
        <w:rPr>
          <w:rFonts w:ascii="Times New Roman" w:eastAsia="Times New Roman" w:hAnsi="Times New Roman" w:cs="Times New Roman"/>
          <w:sz w:val="24"/>
          <w:szCs w:val="24"/>
        </w:rPr>
        <w:t xml:space="preserve"> 4210 University Dr</w:t>
      </w:r>
      <w:proofErr w:type="gramStart"/>
      <w:r w:rsidRPr="009A1CF3">
        <w:rPr>
          <w:rFonts w:ascii="Times New Roman" w:eastAsia="Times New Roman" w:hAnsi="Times New Roman" w:cs="Times New Roman"/>
          <w:sz w:val="24"/>
          <w:szCs w:val="24"/>
        </w:rPr>
        <w:t>.</w:t>
      </w:r>
      <w:proofErr w:type="gramEnd"/>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City:</w:t>
      </w:r>
      <w:r w:rsidRPr="009A1CF3">
        <w:rPr>
          <w:rFonts w:ascii="Times New Roman" w:eastAsia="Times New Roman" w:hAnsi="Times New Roman" w:cs="Times New Roman"/>
          <w:sz w:val="24"/>
          <w:szCs w:val="24"/>
        </w:rPr>
        <w:t xml:space="preserve"> Anchorage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State_or_Province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AK</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Postal_Code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99508-4626</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Country:</w:t>
      </w:r>
      <w:r w:rsidRPr="009A1CF3">
        <w:rPr>
          <w:rFonts w:ascii="Times New Roman" w:eastAsia="Times New Roman" w:hAnsi="Times New Roman" w:cs="Times New Roman"/>
          <w:sz w:val="24"/>
          <w:szCs w:val="24"/>
        </w:rPr>
        <w:t xml:space="preserve"> USA</w:t>
      </w:r>
    </w:p>
    <w:p w14:paraId="185C2D00" w14:textId="77777777" w:rsidR="009A1CF3" w:rsidRDefault="009A1CF3" w:rsidP="009A1CF3">
      <w:pPr>
        <w:spacing w:after="120" w:line="240" w:lineRule="auto"/>
        <w:rPr>
          <w:ins w:id="62" w:author="Walworth, Dennis H." w:date="2018-01-25T17:06:00Z"/>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lastRenderedPageBreak/>
        <w:t>Contact_Voice_Telephone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(907) 786-7000</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Contact_Electronic_Mail_Address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ins w:id="63" w:author="Walworth, Dennis H." w:date="2018-01-25T17:06:00Z">
        <w:r w:rsidR="007100BB">
          <w:rPr>
            <w:rFonts w:ascii="Times New Roman" w:eastAsia="Times New Roman" w:hAnsi="Times New Roman" w:cs="Times New Roman"/>
            <w:sz w:val="24"/>
            <w:szCs w:val="24"/>
          </w:rPr>
          <w:fldChar w:fldCharType="begin"/>
        </w:r>
        <w:r w:rsidR="007100BB">
          <w:rPr>
            <w:rFonts w:ascii="Times New Roman" w:eastAsia="Times New Roman" w:hAnsi="Times New Roman" w:cs="Times New Roman"/>
            <w:sz w:val="24"/>
            <w:szCs w:val="24"/>
          </w:rPr>
          <w:instrText xml:space="preserve"> HYPERLINK "mailto:</w:instrText>
        </w:r>
      </w:ins>
      <w:r w:rsidR="007100BB" w:rsidRPr="009A1CF3">
        <w:rPr>
          <w:rFonts w:ascii="Times New Roman" w:eastAsia="Times New Roman" w:hAnsi="Times New Roman" w:cs="Times New Roman"/>
          <w:sz w:val="24"/>
          <w:szCs w:val="24"/>
        </w:rPr>
        <w:instrText>ascweb@usgs.gov</w:instrText>
      </w:r>
      <w:ins w:id="64" w:author="Walworth, Dennis H." w:date="2018-01-25T17:06:00Z">
        <w:r w:rsidR="007100BB">
          <w:rPr>
            <w:rFonts w:ascii="Times New Roman" w:eastAsia="Times New Roman" w:hAnsi="Times New Roman" w:cs="Times New Roman"/>
            <w:sz w:val="24"/>
            <w:szCs w:val="24"/>
          </w:rPr>
          <w:instrText xml:space="preserve">" </w:instrText>
        </w:r>
        <w:r w:rsidR="007100BB">
          <w:rPr>
            <w:rFonts w:ascii="Times New Roman" w:eastAsia="Times New Roman" w:hAnsi="Times New Roman" w:cs="Times New Roman"/>
            <w:sz w:val="24"/>
            <w:szCs w:val="24"/>
          </w:rPr>
          <w:fldChar w:fldCharType="separate"/>
        </w:r>
      </w:ins>
      <w:r w:rsidR="007100BB" w:rsidRPr="003C4A07">
        <w:rPr>
          <w:rStyle w:val="Hyperlink"/>
          <w:rFonts w:ascii="Times New Roman" w:eastAsia="Times New Roman" w:hAnsi="Times New Roman" w:cs="Times New Roman"/>
          <w:sz w:val="24"/>
          <w:szCs w:val="24"/>
        </w:rPr>
        <w:t>ascweb@usgs.gov</w:t>
      </w:r>
      <w:ins w:id="65" w:author="Walworth, Dennis H." w:date="2018-01-25T17:06:00Z">
        <w:r w:rsidR="007100BB">
          <w:rPr>
            <w:rFonts w:ascii="Times New Roman" w:eastAsia="Times New Roman" w:hAnsi="Times New Roman" w:cs="Times New Roman"/>
            <w:sz w:val="24"/>
            <w:szCs w:val="24"/>
          </w:rPr>
          <w:fldChar w:fldCharType="end"/>
        </w:r>
      </w:ins>
    </w:p>
    <w:p w14:paraId="23372A86" w14:textId="77777777" w:rsidR="007100BB" w:rsidRPr="009A1CF3" w:rsidRDefault="007100BB" w:rsidP="009A1CF3">
      <w:pPr>
        <w:spacing w:after="120" w:line="240" w:lineRule="auto"/>
        <w:rPr>
          <w:rFonts w:ascii="Times New Roman" w:eastAsia="Times New Roman" w:hAnsi="Times New Roman" w:cs="Times New Roman"/>
          <w:sz w:val="24"/>
          <w:szCs w:val="24"/>
        </w:rPr>
      </w:pPr>
      <w:proofErr w:type="spellStart"/>
      <w:ins w:id="66" w:author="Walworth, Dennis H." w:date="2018-01-25T17:06:00Z">
        <w:r>
          <w:rPr>
            <w:rFonts w:ascii="Times New Roman" w:eastAsia="Times New Roman" w:hAnsi="Times New Roman" w:cs="Times New Roman"/>
            <w:sz w:val="24"/>
            <w:szCs w:val="24"/>
          </w:rPr>
          <w:t>Resource_Description</w:t>
        </w:r>
        <w:proofErr w:type="spellEnd"/>
        <w:r>
          <w:rPr>
            <w:rFonts w:ascii="Times New Roman" w:eastAsia="Times New Roman" w:hAnsi="Times New Roman" w:cs="Times New Roman"/>
            <w:sz w:val="24"/>
            <w:szCs w:val="24"/>
          </w:rPr>
          <w:t xml:space="preserve">: Authoritative source for access to data in the </w:t>
        </w:r>
        <w:commentRangeStart w:id="67"/>
        <w:r>
          <w:rPr>
            <w:rFonts w:ascii="Times New Roman" w:eastAsia="Times New Roman" w:hAnsi="Times New Roman" w:cs="Times New Roman"/>
            <w:sz w:val="24"/>
            <w:szCs w:val="24"/>
          </w:rPr>
          <w:t>collection</w:t>
        </w:r>
      </w:ins>
      <w:commentRangeEnd w:id="67"/>
      <w:r w:rsidR="002F36C0">
        <w:rPr>
          <w:rStyle w:val="CommentReference"/>
        </w:rPr>
        <w:commentReference w:id="67"/>
      </w:r>
      <w:ins w:id="68" w:author="Walworth, Dennis H." w:date="2018-01-25T17:06:00Z">
        <w:r>
          <w:rPr>
            <w:rFonts w:ascii="Times New Roman" w:eastAsia="Times New Roman" w:hAnsi="Times New Roman" w:cs="Times New Roman"/>
            <w:sz w:val="24"/>
            <w:szCs w:val="24"/>
          </w:rPr>
          <w:t>.</w:t>
        </w:r>
      </w:ins>
    </w:p>
    <w:p w14:paraId="16672223"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Distribution_Liability</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p>
    <w:p w14:paraId="0D9548D2"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Unless otherwise stated, all data, metadata and related materials are considered to satisfy the quality standards relative to the purpose for which the data were collected. Although these data and associated metadata have been reviewed for accuracy and completeness and approved for release by the U.S. Geological Survey (USGS), no warranty expressed or implied is made regarding the display or utility of the data on any other system or for general or scientific purposes, nor shall the act of distribution constitute any such warranty. </w:t>
      </w:r>
    </w:p>
    <w:p w14:paraId="33176B4B"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Standard_Order_Process</w:t>
      </w:r>
      <w:proofErr w:type="spellEnd"/>
      <w:r w:rsidRPr="009A1CF3">
        <w:rPr>
          <w:rFonts w:ascii="Times New Roman" w:eastAsia="Times New Roman" w:hAnsi="Times New Roman" w:cs="Times New Roman"/>
          <w:i/>
          <w:iCs/>
          <w:sz w:val="24"/>
          <w:szCs w:val="24"/>
        </w:rPr>
        <w:t>:</w:t>
      </w:r>
    </w:p>
    <w:p w14:paraId="247BEF45"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Digital_Form</w:t>
      </w:r>
      <w:proofErr w:type="spellEnd"/>
      <w:r w:rsidRPr="009A1CF3">
        <w:rPr>
          <w:rFonts w:ascii="Times New Roman" w:eastAsia="Times New Roman" w:hAnsi="Times New Roman" w:cs="Times New Roman"/>
          <w:i/>
          <w:iCs/>
          <w:sz w:val="24"/>
          <w:szCs w:val="24"/>
        </w:rPr>
        <w:t>:</w:t>
      </w:r>
    </w:p>
    <w:p w14:paraId="4196E76F"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Digital_Transfer_Information</w:t>
      </w:r>
      <w:proofErr w:type="spellEnd"/>
      <w:r w:rsidRPr="009A1CF3">
        <w:rPr>
          <w:rFonts w:ascii="Times New Roman" w:eastAsia="Times New Roman" w:hAnsi="Times New Roman" w:cs="Times New Roman"/>
          <w:i/>
          <w:iCs/>
          <w:sz w:val="24"/>
          <w:szCs w:val="24"/>
        </w:rPr>
        <w:t>:</w:t>
      </w:r>
    </w:p>
    <w:p w14:paraId="55395E19" w14:textId="77777777" w:rsidR="009A1CF3" w:rsidRDefault="009A1CF3" w:rsidP="009A1CF3">
      <w:pPr>
        <w:spacing w:after="120" w:line="240" w:lineRule="auto"/>
        <w:rPr>
          <w:ins w:id="69" w:author="Walworth, Dennis H." w:date="2018-01-25T17:04:00Z"/>
          <w:rFonts w:ascii="Times New Roman" w:eastAsia="Times New Roman" w:hAnsi="Times New Roman" w:cs="Times New Roman"/>
          <w:sz w:val="24"/>
          <w:szCs w:val="24"/>
        </w:rPr>
      </w:pPr>
      <w:commentRangeStart w:id="70"/>
      <w:proofErr w:type="spellStart"/>
      <w:r w:rsidRPr="009A1CF3">
        <w:rPr>
          <w:rFonts w:ascii="Times New Roman" w:eastAsia="Times New Roman" w:hAnsi="Times New Roman" w:cs="Times New Roman"/>
          <w:i/>
          <w:iCs/>
          <w:sz w:val="24"/>
          <w:szCs w:val="24"/>
        </w:rPr>
        <w:t>Format_Name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del w:id="71" w:author="Walworth, Dennis H." w:date="2018-01-25T17:04:00Z">
        <w:r w:rsidRPr="009A1CF3" w:rsidDel="007100BB">
          <w:rPr>
            <w:rFonts w:ascii="Times New Roman" w:eastAsia="Times New Roman" w:hAnsi="Times New Roman" w:cs="Times New Roman"/>
            <w:sz w:val="24"/>
            <w:szCs w:val="24"/>
          </w:rPr>
          <w:delText>Digital Data</w:delText>
        </w:r>
      </w:del>
      <w:ins w:id="72" w:author="Walworth, Dennis H." w:date="2018-01-25T17:04:00Z">
        <w:r w:rsidR="007100BB">
          <w:rPr>
            <w:rFonts w:ascii="Times New Roman" w:eastAsia="Times New Roman" w:hAnsi="Times New Roman" w:cs="Times New Roman"/>
            <w:sz w:val="24"/>
            <w:szCs w:val="24"/>
          </w:rPr>
          <w:t>Zip</w:t>
        </w:r>
      </w:ins>
    </w:p>
    <w:p w14:paraId="14DBB795" w14:textId="77777777" w:rsidR="007100BB" w:rsidRDefault="007100BB" w:rsidP="009A1CF3">
      <w:pPr>
        <w:spacing w:after="120" w:line="240" w:lineRule="auto"/>
        <w:rPr>
          <w:ins w:id="73" w:author="Walworth, Dennis H." w:date="2018-01-25T17:04:00Z"/>
          <w:rFonts w:ascii="Times New Roman" w:eastAsia="Times New Roman" w:hAnsi="Times New Roman" w:cs="Times New Roman"/>
          <w:sz w:val="24"/>
          <w:szCs w:val="24"/>
        </w:rPr>
      </w:pPr>
      <w:proofErr w:type="spellStart"/>
      <w:ins w:id="74" w:author="Walworth, Dennis H." w:date="2018-01-25T17:04:00Z">
        <w:r>
          <w:rPr>
            <w:rFonts w:ascii="Times New Roman" w:eastAsia="Times New Roman" w:hAnsi="Times New Roman" w:cs="Times New Roman"/>
            <w:sz w:val="24"/>
            <w:szCs w:val="24"/>
          </w:rPr>
          <w:t>Format_Version_Number</w:t>
        </w:r>
        <w:proofErr w:type="spellEnd"/>
        <w:r>
          <w:rPr>
            <w:rFonts w:ascii="Times New Roman" w:eastAsia="Times New Roman" w:hAnsi="Times New Roman" w:cs="Times New Roman"/>
            <w:sz w:val="24"/>
            <w:szCs w:val="24"/>
          </w:rPr>
          <w:t>: 19.0</w:t>
        </w:r>
      </w:ins>
    </w:p>
    <w:p w14:paraId="4C1E8214" w14:textId="77777777" w:rsidR="007100BB" w:rsidRPr="009A1CF3" w:rsidRDefault="007100BB" w:rsidP="009A1CF3">
      <w:pPr>
        <w:spacing w:after="120" w:line="240" w:lineRule="auto"/>
        <w:rPr>
          <w:rFonts w:ascii="Times New Roman" w:eastAsia="Times New Roman" w:hAnsi="Times New Roman" w:cs="Times New Roman"/>
          <w:sz w:val="24"/>
          <w:szCs w:val="24"/>
        </w:rPr>
      </w:pPr>
      <w:proofErr w:type="spellStart"/>
      <w:ins w:id="75" w:author="Walworth, Dennis H." w:date="2018-01-25T17:04:00Z">
        <w:r>
          <w:rPr>
            <w:rFonts w:ascii="Times New Roman" w:eastAsia="Times New Roman" w:hAnsi="Times New Roman" w:cs="Times New Roman"/>
            <w:sz w:val="24"/>
            <w:szCs w:val="24"/>
          </w:rPr>
          <w:t>Format_Information_Content</w:t>
        </w:r>
        <w:proofErr w:type="spellEnd"/>
        <w:r>
          <w:rPr>
            <w:rFonts w:ascii="Times New Roman" w:eastAsia="Times New Roman" w:hAnsi="Times New Roman" w:cs="Times New Roman"/>
            <w:sz w:val="24"/>
            <w:szCs w:val="24"/>
          </w:rPr>
          <w:t xml:space="preserve">: See metadata for individual data sets </w:t>
        </w:r>
      </w:ins>
      <w:ins w:id="76" w:author="Walworth, Dennis H." w:date="2018-01-25T17:10:00Z">
        <w:r>
          <w:rPr>
            <w:rFonts w:ascii="Times New Roman" w:eastAsia="Times New Roman" w:hAnsi="Times New Roman" w:cs="Times New Roman"/>
            <w:sz w:val="24"/>
            <w:szCs w:val="24"/>
          </w:rPr>
          <w:t xml:space="preserve">regarding </w:t>
        </w:r>
      </w:ins>
      <w:ins w:id="77" w:author="Walworth, Dennis H." w:date="2018-01-25T17:11:00Z">
        <w:r>
          <w:rPr>
            <w:rFonts w:ascii="Times New Roman" w:eastAsia="Times New Roman" w:hAnsi="Times New Roman" w:cs="Times New Roman"/>
            <w:sz w:val="24"/>
            <w:szCs w:val="24"/>
          </w:rPr>
          <w:t xml:space="preserve">information about </w:t>
        </w:r>
      </w:ins>
      <w:ins w:id="78" w:author="Walworth, Dennis H." w:date="2018-01-25T17:04:00Z">
        <w:r>
          <w:rPr>
            <w:rFonts w:ascii="Times New Roman" w:eastAsia="Times New Roman" w:hAnsi="Times New Roman" w:cs="Times New Roman"/>
            <w:sz w:val="24"/>
            <w:szCs w:val="24"/>
          </w:rPr>
          <w:t>zip package contents.</w:t>
        </w:r>
      </w:ins>
      <w:commentRangeEnd w:id="70"/>
      <w:r w:rsidR="006B2A01">
        <w:rPr>
          <w:rStyle w:val="CommentReference"/>
        </w:rPr>
        <w:commentReference w:id="70"/>
      </w:r>
    </w:p>
    <w:p w14:paraId="497126E3"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Digital_Transfer_Option</w:t>
      </w:r>
      <w:proofErr w:type="spellEnd"/>
      <w:r w:rsidRPr="009A1CF3">
        <w:rPr>
          <w:rFonts w:ascii="Times New Roman" w:eastAsia="Times New Roman" w:hAnsi="Times New Roman" w:cs="Times New Roman"/>
          <w:i/>
          <w:iCs/>
          <w:sz w:val="24"/>
          <w:szCs w:val="24"/>
        </w:rPr>
        <w:t>:</w:t>
      </w:r>
    </w:p>
    <w:p w14:paraId="14EDA257"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Online_Option</w:t>
      </w:r>
      <w:proofErr w:type="spellEnd"/>
      <w:r w:rsidRPr="009A1CF3">
        <w:rPr>
          <w:rFonts w:ascii="Times New Roman" w:eastAsia="Times New Roman" w:hAnsi="Times New Roman" w:cs="Times New Roman"/>
          <w:i/>
          <w:iCs/>
          <w:sz w:val="24"/>
          <w:szCs w:val="24"/>
        </w:rPr>
        <w:t>:</w:t>
      </w:r>
    </w:p>
    <w:p w14:paraId="7B79AF34"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Computer_Contact_Information</w:t>
      </w:r>
      <w:proofErr w:type="spellEnd"/>
      <w:r w:rsidRPr="009A1CF3">
        <w:rPr>
          <w:rFonts w:ascii="Times New Roman" w:eastAsia="Times New Roman" w:hAnsi="Times New Roman" w:cs="Times New Roman"/>
          <w:i/>
          <w:iCs/>
          <w:sz w:val="24"/>
          <w:szCs w:val="24"/>
        </w:rPr>
        <w:t>:</w:t>
      </w:r>
    </w:p>
    <w:p w14:paraId="064368A9"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Network_Address</w:t>
      </w:r>
      <w:proofErr w:type="spellEnd"/>
      <w:r w:rsidRPr="009A1CF3">
        <w:rPr>
          <w:rFonts w:ascii="Times New Roman" w:eastAsia="Times New Roman" w:hAnsi="Times New Roman" w:cs="Times New Roman"/>
          <w:i/>
          <w:iCs/>
          <w:sz w:val="24"/>
          <w:szCs w:val="24"/>
        </w:rPr>
        <w:t>:</w:t>
      </w:r>
    </w:p>
    <w:p w14:paraId="6312DE27"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Network_Resource_Name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hyperlink r:id="rId18" w:history="1">
        <w:r w:rsidRPr="009A1CF3">
          <w:rPr>
            <w:rFonts w:ascii="Times New Roman" w:eastAsia="Times New Roman" w:hAnsi="Times New Roman" w:cs="Times New Roman"/>
            <w:color w:val="0000FF"/>
            <w:sz w:val="24"/>
            <w:szCs w:val="24"/>
            <w:u w:val="single"/>
          </w:rPr>
          <w:t>https://doi.org/10.5066/xxxxxxxxxxxxx</w:t>
        </w:r>
      </w:hyperlink>
    </w:p>
    <w:p w14:paraId="65E1784D" w14:textId="77777777" w:rsidR="009A1CF3" w:rsidRPr="009A1CF3" w:rsidRDefault="009A1CF3" w:rsidP="009A1CF3">
      <w:pPr>
        <w:spacing w:after="12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i/>
          <w:iCs/>
          <w:sz w:val="24"/>
          <w:szCs w:val="24"/>
        </w:rPr>
        <w:t>Fees:</w:t>
      </w:r>
      <w:r w:rsidRPr="009A1CF3">
        <w:rPr>
          <w:rFonts w:ascii="Times New Roman" w:eastAsia="Times New Roman" w:hAnsi="Times New Roman" w:cs="Times New Roman"/>
          <w:sz w:val="24"/>
          <w:szCs w:val="24"/>
        </w:rPr>
        <w:t xml:space="preserve"> none</w:t>
      </w:r>
    </w:p>
    <w:p w14:paraId="15D0FEA9"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Metadata_Reference_Information</w:t>
      </w:r>
      <w:proofErr w:type="spellEnd"/>
      <w:r w:rsidRPr="009A1CF3">
        <w:rPr>
          <w:rFonts w:ascii="Times New Roman" w:eastAsia="Times New Roman" w:hAnsi="Times New Roman" w:cs="Times New Roman"/>
          <w:i/>
          <w:iCs/>
          <w:sz w:val="24"/>
          <w:szCs w:val="24"/>
        </w:rPr>
        <w:t>:</w:t>
      </w:r>
    </w:p>
    <w:p w14:paraId="0DC66753"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Metadata_Date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20180201</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Metadata_Contact</w:t>
      </w:r>
      <w:proofErr w:type="spellEnd"/>
      <w:r w:rsidRPr="009A1CF3">
        <w:rPr>
          <w:rFonts w:ascii="Times New Roman" w:eastAsia="Times New Roman" w:hAnsi="Times New Roman" w:cs="Times New Roman"/>
          <w:i/>
          <w:iCs/>
          <w:sz w:val="24"/>
          <w:szCs w:val="24"/>
        </w:rPr>
        <w:t>:</w:t>
      </w:r>
    </w:p>
    <w:p w14:paraId="0F768B09"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Contact_Information</w:t>
      </w:r>
      <w:proofErr w:type="spellEnd"/>
      <w:r w:rsidRPr="009A1CF3">
        <w:rPr>
          <w:rFonts w:ascii="Times New Roman" w:eastAsia="Times New Roman" w:hAnsi="Times New Roman" w:cs="Times New Roman"/>
          <w:i/>
          <w:iCs/>
          <w:sz w:val="24"/>
          <w:szCs w:val="24"/>
        </w:rPr>
        <w:t>:</w:t>
      </w:r>
    </w:p>
    <w:p w14:paraId="51C08E5E"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Contact_Organization_Primary</w:t>
      </w:r>
      <w:proofErr w:type="spellEnd"/>
      <w:r w:rsidRPr="009A1CF3">
        <w:rPr>
          <w:rFonts w:ascii="Times New Roman" w:eastAsia="Times New Roman" w:hAnsi="Times New Roman" w:cs="Times New Roman"/>
          <w:i/>
          <w:iCs/>
          <w:sz w:val="24"/>
          <w:szCs w:val="24"/>
        </w:rPr>
        <w:t>:</w:t>
      </w:r>
    </w:p>
    <w:p w14:paraId="63228B88"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Contact_Organization</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U.S. Geological Survey, Alaska Science Center</w:t>
      </w:r>
    </w:p>
    <w:p w14:paraId="3F4FC303" w14:textId="77777777" w:rsidR="009A1CF3" w:rsidRPr="009A1CF3" w:rsidRDefault="009A1CF3" w:rsidP="009A1CF3">
      <w:pPr>
        <w:spacing w:after="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Contact_Address</w:t>
      </w:r>
      <w:proofErr w:type="spellEnd"/>
      <w:r w:rsidRPr="009A1CF3">
        <w:rPr>
          <w:rFonts w:ascii="Times New Roman" w:eastAsia="Times New Roman" w:hAnsi="Times New Roman" w:cs="Times New Roman"/>
          <w:i/>
          <w:iCs/>
          <w:sz w:val="24"/>
          <w:szCs w:val="24"/>
        </w:rPr>
        <w:t>:</w:t>
      </w:r>
    </w:p>
    <w:p w14:paraId="71F9256D"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Address_Type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Mailing and Physical</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Address:</w:t>
      </w:r>
      <w:r w:rsidRPr="009A1CF3">
        <w:rPr>
          <w:rFonts w:ascii="Times New Roman" w:eastAsia="Times New Roman" w:hAnsi="Times New Roman" w:cs="Times New Roman"/>
          <w:sz w:val="24"/>
          <w:szCs w:val="24"/>
        </w:rPr>
        <w:t xml:space="preserve"> 4210 University Dr</w:t>
      </w:r>
      <w:proofErr w:type="gramStart"/>
      <w:r w:rsidRPr="009A1CF3">
        <w:rPr>
          <w:rFonts w:ascii="Times New Roman" w:eastAsia="Times New Roman" w:hAnsi="Times New Roman" w:cs="Times New Roman"/>
          <w:sz w:val="24"/>
          <w:szCs w:val="24"/>
        </w:rPr>
        <w:t>.</w:t>
      </w:r>
      <w:proofErr w:type="gramEnd"/>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City:</w:t>
      </w:r>
      <w:r w:rsidRPr="009A1CF3">
        <w:rPr>
          <w:rFonts w:ascii="Times New Roman" w:eastAsia="Times New Roman" w:hAnsi="Times New Roman" w:cs="Times New Roman"/>
          <w:sz w:val="24"/>
          <w:szCs w:val="24"/>
        </w:rPr>
        <w:t xml:space="preserve"> Anchorage</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State_or_Province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Alaska</w:t>
      </w:r>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Postal_Code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99508-4626</w:t>
      </w:r>
      <w:r w:rsidRPr="009A1CF3">
        <w:rPr>
          <w:rFonts w:ascii="Times New Roman" w:eastAsia="Times New Roman" w:hAnsi="Times New Roman" w:cs="Times New Roman"/>
          <w:sz w:val="24"/>
          <w:szCs w:val="24"/>
        </w:rPr>
        <w:br/>
      </w:r>
      <w:r w:rsidRPr="009A1CF3">
        <w:rPr>
          <w:rFonts w:ascii="Times New Roman" w:eastAsia="Times New Roman" w:hAnsi="Times New Roman" w:cs="Times New Roman"/>
          <w:i/>
          <w:iCs/>
          <w:sz w:val="24"/>
          <w:szCs w:val="24"/>
        </w:rPr>
        <w:t>Country:</w:t>
      </w:r>
      <w:r w:rsidRPr="009A1CF3">
        <w:rPr>
          <w:rFonts w:ascii="Times New Roman" w:eastAsia="Times New Roman" w:hAnsi="Times New Roman" w:cs="Times New Roman"/>
          <w:sz w:val="24"/>
          <w:szCs w:val="24"/>
        </w:rPr>
        <w:t xml:space="preserve"> USA</w:t>
      </w:r>
    </w:p>
    <w:p w14:paraId="7E1DB08B"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Contact_Voice_Telephone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(907) 786-7000</w:t>
      </w:r>
      <w:r w:rsidRPr="009A1CF3">
        <w:rPr>
          <w:rFonts w:ascii="Times New Roman" w:eastAsia="Times New Roman" w:hAnsi="Times New Roman" w:cs="Times New Roman"/>
          <w:sz w:val="24"/>
          <w:szCs w:val="24"/>
        </w:rPr>
        <w:br/>
      </w:r>
      <w:commentRangeStart w:id="79"/>
      <w:proofErr w:type="spellStart"/>
      <w:r w:rsidRPr="009A1CF3">
        <w:rPr>
          <w:rFonts w:ascii="Times New Roman" w:eastAsia="Times New Roman" w:hAnsi="Times New Roman" w:cs="Times New Roman"/>
          <w:i/>
          <w:iCs/>
          <w:sz w:val="24"/>
          <w:szCs w:val="24"/>
        </w:rPr>
        <w:t>Contact_Electronic_Mail_Address</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ascweb@usgs.gov</w:t>
      </w:r>
    </w:p>
    <w:p w14:paraId="540ABEB4" w14:textId="77777777" w:rsidR="009A1CF3" w:rsidRPr="009A1CF3" w:rsidRDefault="009A1CF3" w:rsidP="009A1CF3">
      <w:pPr>
        <w:spacing w:after="120" w:line="240" w:lineRule="auto"/>
        <w:rPr>
          <w:rFonts w:ascii="Times New Roman" w:eastAsia="Times New Roman" w:hAnsi="Times New Roman" w:cs="Times New Roman"/>
          <w:sz w:val="24"/>
          <w:szCs w:val="24"/>
        </w:rPr>
      </w:pPr>
      <w:proofErr w:type="spellStart"/>
      <w:r w:rsidRPr="009A1CF3">
        <w:rPr>
          <w:rFonts w:ascii="Times New Roman" w:eastAsia="Times New Roman" w:hAnsi="Times New Roman" w:cs="Times New Roman"/>
          <w:i/>
          <w:iCs/>
          <w:sz w:val="24"/>
          <w:szCs w:val="24"/>
        </w:rPr>
        <w:t>Metadata_Standard_Name</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ins w:id="80" w:author="Walworth, Dennis H." w:date="2018-01-25T17:09:00Z">
        <w:r w:rsidR="007100BB" w:rsidRPr="007100BB">
          <w:rPr>
            <w:rFonts w:ascii="Times New Roman" w:eastAsia="Times New Roman" w:hAnsi="Times New Roman" w:cs="Times New Roman"/>
            <w:sz w:val="24"/>
            <w:szCs w:val="24"/>
          </w:rPr>
          <w:t>FGDC Content Standard for Digital Geospatial Metadata</w:t>
        </w:r>
      </w:ins>
      <w:del w:id="81" w:author="Walworth, Dennis H." w:date="2018-01-25T17:09:00Z">
        <w:r w:rsidRPr="009A1CF3" w:rsidDel="007100BB">
          <w:rPr>
            <w:rFonts w:ascii="Times New Roman" w:eastAsia="Times New Roman" w:hAnsi="Times New Roman" w:cs="Times New Roman"/>
            <w:sz w:val="24"/>
            <w:szCs w:val="24"/>
          </w:rPr>
          <w:delText>FGDC CSDGM</w:delText>
        </w:r>
      </w:del>
      <w:r w:rsidRPr="009A1CF3">
        <w:rPr>
          <w:rFonts w:ascii="Times New Roman" w:eastAsia="Times New Roman" w:hAnsi="Times New Roman" w:cs="Times New Roman"/>
          <w:sz w:val="24"/>
          <w:szCs w:val="24"/>
        </w:rPr>
        <w:br/>
      </w:r>
      <w:proofErr w:type="spellStart"/>
      <w:r w:rsidRPr="009A1CF3">
        <w:rPr>
          <w:rFonts w:ascii="Times New Roman" w:eastAsia="Times New Roman" w:hAnsi="Times New Roman" w:cs="Times New Roman"/>
          <w:i/>
          <w:iCs/>
          <w:sz w:val="24"/>
          <w:szCs w:val="24"/>
        </w:rPr>
        <w:t>Metadata_Standard_Version</w:t>
      </w:r>
      <w:proofErr w:type="spellEnd"/>
      <w:r w:rsidRPr="009A1CF3">
        <w:rPr>
          <w:rFonts w:ascii="Times New Roman" w:eastAsia="Times New Roman" w:hAnsi="Times New Roman" w:cs="Times New Roman"/>
          <w:i/>
          <w:iCs/>
          <w:sz w:val="24"/>
          <w:szCs w:val="24"/>
        </w:rPr>
        <w:t>:</w:t>
      </w:r>
      <w:r w:rsidRPr="009A1CF3">
        <w:rPr>
          <w:rFonts w:ascii="Times New Roman" w:eastAsia="Times New Roman" w:hAnsi="Times New Roman" w:cs="Times New Roman"/>
          <w:sz w:val="24"/>
          <w:szCs w:val="24"/>
        </w:rPr>
        <w:t xml:space="preserve"> </w:t>
      </w:r>
      <w:ins w:id="82" w:author="Walworth, Dennis H." w:date="2018-01-25T17:09:00Z">
        <w:r w:rsidR="007100BB" w:rsidRPr="007100BB">
          <w:rPr>
            <w:rFonts w:ascii="Times New Roman" w:eastAsia="Times New Roman" w:hAnsi="Times New Roman" w:cs="Times New Roman"/>
            <w:sz w:val="24"/>
            <w:szCs w:val="24"/>
          </w:rPr>
          <w:t>FGDC-STD-001.1-1999</w:t>
        </w:r>
      </w:ins>
      <w:del w:id="83" w:author="Walworth, Dennis H." w:date="2018-01-25T17:09:00Z">
        <w:r w:rsidRPr="009A1CF3" w:rsidDel="007100BB">
          <w:rPr>
            <w:rFonts w:ascii="Times New Roman" w:eastAsia="Times New Roman" w:hAnsi="Times New Roman" w:cs="Times New Roman"/>
            <w:sz w:val="24"/>
            <w:szCs w:val="24"/>
          </w:rPr>
          <w:delText>FGDC-STD-001-1998</w:delText>
        </w:r>
      </w:del>
      <w:commentRangeEnd w:id="79"/>
      <w:r w:rsidR="006B2A01">
        <w:rPr>
          <w:rStyle w:val="CommentReference"/>
        </w:rPr>
        <w:commentReference w:id="79"/>
      </w:r>
    </w:p>
    <w:p w14:paraId="3B42E31F" w14:textId="77777777" w:rsidR="009A1CF3" w:rsidRPr="009A1CF3" w:rsidRDefault="006B2A01" w:rsidP="009A1C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B2BEC85">
          <v:rect id="_x0000_i1025" style="width:0;height:1.5pt" o:hralign="center" o:hrstd="t" o:hr="t" fillcolor="#a0a0a0" stroked="f"/>
        </w:pict>
      </w:r>
    </w:p>
    <w:p w14:paraId="100FED0A" w14:textId="77777777" w:rsidR="009A1CF3" w:rsidRPr="009A1CF3" w:rsidRDefault="009A1CF3" w:rsidP="009A1CF3">
      <w:pPr>
        <w:spacing w:after="0" w:line="240" w:lineRule="auto"/>
        <w:rPr>
          <w:rFonts w:ascii="Times New Roman" w:eastAsia="Times New Roman" w:hAnsi="Times New Roman" w:cs="Times New Roman"/>
          <w:sz w:val="24"/>
          <w:szCs w:val="24"/>
        </w:rPr>
      </w:pPr>
      <w:r w:rsidRPr="009A1CF3">
        <w:rPr>
          <w:rFonts w:ascii="Times New Roman" w:eastAsia="Times New Roman" w:hAnsi="Times New Roman" w:cs="Times New Roman"/>
          <w:sz w:val="24"/>
          <w:szCs w:val="24"/>
        </w:rPr>
        <w:t xml:space="preserve">Generated by </w:t>
      </w:r>
      <w:hyperlink r:id="rId19" w:history="1">
        <w:proofErr w:type="spellStart"/>
        <w:r w:rsidRPr="009A1CF3">
          <w:rPr>
            <w:rFonts w:ascii="Courier New" w:eastAsia="Times New Roman" w:hAnsi="Courier New" w:cs="Courier New"/>
            <w:color w:val="0000FF"/>
            <w:sz w:val="24"/>
            <w:szCs w:val="24"/>
            <w:u w:val="single"/>
          </w:rPr>
          <w:t>mp</w:t>
        </w:r>
        <w:proofErr w:type="spellEnd"/>
      </w:hyperlink>
      <w:r w:rsidRPr="009A1CF3">
        <w:rPr>
          <w:rFonts w:ascii="Times New Roman" w:eastAsia="Times New Roman" w:hAnsi="Times New Roman" w:cs="Times New Roman"/>
          <w:sz w:val="24"/>
          <w:szCs w:val="24"/>
        </w:rPr>
        <w:t xml:space="preserve"> version 2.9.45 on Thu Jan 25 18:00:07 2018</w:t>
      </w:r>
    </w:p>
    <w:p w14:paraId="4E0544C4" w14:textId="77777777" w:rsidR="00476F9A" w:rsidRDefault="006B2A01"/>
    <w:sectPr w:rsidR="00476F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alworth, Dennis H." w:date="2018-01-26T17:08:00Z" w:initials="DHW">
    <w:p w14:paraId="1C0A5E19" w14:textId="77777777" w:rsidR="00E1056F" w:rsidRDefault="00E1056F">
      <w:pPr>
        <w:pStyle w:val="CommentText"/>
      </w:pPr>
      <w:r>
        <w:rPr>
          <w:rStyle w:val="CommentReference"/>
        </w:rPr>
        <w:annotationRef/>
      </w:r>
      <w:r>
        <w:t>This is a citation for the collection, not the data itself.  The resource being described is a collection</w:t>
      </w:r>
      <w:r w:rsidR="001725C0">
        <w:t xml:space="preserve"> of data</w:t>
      </w:r>
      <w:r>
        <w:t>. The physical presentation of</w:t>
      </w:r>
      <w:r w:rsidR="001725C0">
        <w:t xml:space="preserve"> that collection is a web site.</w:t>
      </w:r>
    </w:p>
  </w:comment>
  <w:comment w:id="1" w:author="Baker, Emily Hewitt" w:date="2018-02-02T12:48:00Z" w:initials="BEH">
    <w:p w14:paraId="209CEF09" w14:textId="4DD8F282" w:rsidR="00141500" w:rsidRDefault="00141500">
      <w:pPr>
        <w:pStyle w:val="CommentText"/>
      </w:pPr>
      <w:r>
        <w:rPr>
          <w:rStyle w:val="CommentReference"/>
        </w:rPr>
        <w:annotationRef/>
      </w:r>
      <w:proofErr w:type="gramStart"/>
      <w:r>
        <w:t>done</w:t>
      </w:r>
      <w:proofErr w:type="gramEnd"/>
    </w:p>
  </w:comment>
  <w:comment w:id="3" w:author="Walworth, Dennis H." w:date="2018-01-26T17:08:00Z" w:initials="DHW">
    <w:p w14:paraId="47F4D7C2" w14:textId="77777777" w:rsidR="001725C0" w:rsidRDefault="001725C0">
      <w:pPr>
        <w:pStyle w:val="CommentText"/>
      </w:pPr>
      <w:r>
        <w:rPr>
          <w:rStyle w:val="CommentReference"/>
        </w:rPr>
        <w:annotationRef/>
      </w:r>
      <w:r>
        <w:t xml:space="preserve">See “Citing your Data” for more info. </w:t>
      </w:r>
      <w:r w:rsidRPr="001725C0">
        <w:t>http://ascinternal.wr.usgs.gov/datamgt/release.php</w:t>
      </w:r>
    </w:p>
  </w:comment>
  <w:comment w:id="4" w:author="Baker, Emily Hewitt [2]" w:date="2018-02-02T12:48:00Z" w:initials="BEH">
    <w:p w14:paraId="16DC3388" w14:textId="6FA4EB0F" w:rsidR="00141500" w:rsidRDefault="00141500">
      <w:pPr>
        <w:pStyle w:val="CommentText"/>
      </w:pPr>
      <w:r>
        <w:rPr>
          <w:rStyle w:val="CommentReference"/>
        </w:rPr>
        <w:annotationRef/>
      </w:r>
      <w:proofErr w:type="gramStart"/>
      <w:r>
        <w:t>done</w:t>
      </w:r>
      <w:proofErr w:type="gramEnd"/>
    </w:p>
  </w:comment>
  <w:comment w:id="11" w:author="Walworth, Dennis H." w:date="2018-01-26T17:08:00Z" w:initials="DHW">
    <w:p w14:paraId="170603B9" w14:textId="77777777" w:rsidR="00081111" w:rsidRDefault="00081111">
      <w:pPr>
        <w:pStyle w:val="CommentText"/>
      </w:pPr>
      <w:r>
        <w:rPr>
          <w:rStyle w:val="CommentReference"/>
        </w:rPr>
        <w:annotationRef/>
      </w:r>
      <w:r>
        <w:t>My previous comment was to make sure abstract, etc. correlate between the Science Portal project and the information here.</w:t>
      </w:r>
    </w:p>
  </w:comment>
  <w:comment w:id="13" w:author="Baker, Emily Hewitt [3]" w:date="2018-02-02T12:52:00Z" w:initials="BEH">
    <w:p w14:paraId="5227F2CA" w14:textId="3102C3B1" w:rsidR="00141500" w:rsidRDefault="00141500">
      <w:pPr>
        <w:pStyle w:val="CommentText"/>
      </w:pPr>
      <w:r>
        <w:rPr>
          <w:rStyle w:val="CommentReference"/>
        </w:rPr>
        <w:annotationRef/>
      </w:r>
      <w:r>
        <w:t xml:space="preserve">Should update current science portal XML your emailed me with this language; other one is </w:t>
      </w:r>
      <w:proofErr w:type="spellStart"/>
      <w:r>
        <w:t>out-dated</w:t>
      </w:r>
      <w:proofErr w:type="spellEnd"/>
      <w:r>
        <w:t xml:space="preserve"> (mentions only 3 benchmark glaciers).</w:t>
      </w:r>
    </w:p>
  </w:comment>
  <w:comment w:id="12" w:author="Walworth, Dennis H." w:date="2018-01-26T17:08:00Z" w:initials="DHW">
    <w:p w14:paraId="5CC9864E" w14:textId="77777777" w:rsidR="009A7ADA" w:rsidRDefault="009A7ADA">
      <w:pPr>
        <w:pStyle w:val="CommentText"/>
      </w:pPr>
      <w:r>
        <w:rPr>
          <w:rStyle w:val="CommentReference"/>
        </w:rPr>
        <w:annotationRef/>
      </w:r>
      <w:r>
        <w:t>I don’t know if I mentioned this or if you made the connection, but</w:t>
      </w:r>
      <w:r w:rsidR="00C723A8">
        <w:t xml:space="preserve"> the Science Portal project is</w:t>
      </w:r>
      <w:r>
        <w:t xml:space="preserve"> documentation about the project and it actually generates an FGDC metadata record, FYI: </w:t>
      </w:r>
      <w:hyperlink r:id="rId1" w:history="1">
        <w:r w:rsidR="00C723A8" w:rsidRPr="00C723A8">
          <w:rPr>
            <w:rStyle w:val="Hyperlink"/>
          </w:rPr>
          <w:t>https://alaska.usgs.gov/rex/adiwg/public/projects/18?format=xml</w:t>
        </w:r>
      </w:hyperlink>
    </w:p>
  </w:comment>
  <w:comment w:id="15" w:author="Walworth, Dennis H." w:date="2018-01-26T17:08:00Z" w:initials="DHW">
    <w:p w14:paraId="3A323DB8" w14:textId="77777777" w:rsidR="007100BB" w:rsidRDefault="007100BB">
      <w:pPr>
        <w:pStyle w:val="CommentText"/>
      </w:pPr>
      <w:r>
        <w:rPr>
          <w:rStyle w:val="CommentReference"/>
        </w:rPr>
        <w:annotationRef/>
      </w:r>
    </w:p>
  </w:comment>
  <w:comment w:id="20" w:author="Walworth, Dennis H." w:date="2018-01-26T17:08:00Z" w:initials="DHW">
    <w:p w14:paraId="34769E73" w14:textId="77777777" w:rsidR="001725C0" w:rsidRDefault="001725C0">
      <w:pPr>
        <w:pStyle w:val="CommentText"/>
      </w:pPr>
      <w:r>
        <w:rPr>
          <w:rStyle w:val="CommentReference"/>
        </w:rPr>
        <w:annotationRef/>
      </w:r>
      <w:r>
        <w:t xml:space="preserve">You can’t have two </w:t>
      </w:r>
      <w:proofErr w:type="spellStart"/>
      <w:r>
        <w:t>Larger_Work_Citations</w:t>
      </w:r>
      <w:proofErr w:type="spellEnd"/>
      <w:r>
        <w:t xml:space="preserve"> in FGDC, unfortunately. </w:t>
      </w:r>
      <w:r w:rsidR="00081111">
        <w:t>We use this for the Science Portal project reference. Put the Glacier website in cross reference section.</w:t>
      </w:r>
    </w:p>
  </w:comment>
  <w:comment w:id="24" w:author="Walworth, Dennis H." w:date="2018-01-26T17:08:00Z" w:initials="DHW">
    <w:p w14:paraId="45A97D1D" w14:textId="77777777" w:rsidR="00417000" w:rsidRDefault="00417000">
      <w:pPr>
        <w:pStyle w:val="CommentText"/>
      </w:pPr>
      <w:r>
        <w:rPr>
          <w:rStyle w:val="CommentReference"/>
        </w:rPr>
        <w:annotationRef/>
      </w:r>
      <w:r>
        <w:t>We don’t host this site, CLU does. Need to reference them.</w:t>
      </w:r>
    </w:p>
  </w:comment>
  <w:comment w:id="26" w:author="Walworth, Dennis H." w:date="2018-01-26T17:08:00Z" w:initials="DHW">
    <w:p w14:paraId="1231AB7D" w14:textId="77777777" w:rsidR="00417000" w:rsidRDefault="00417000">
      <w:pPr>
        <w:pStyle w:val="CommentText"/>
      </w:pPr>
      <w:r>
        <w:rPr>
          <w:rStyle w:val="CommentReference"/>
        </w:rPr>
        <w:annotationRef/>
      </w:r>
      <w:r>
        <w:t>Can we use “collection of data”? Keep in mind that metadata is describing the resource in question. In this case it is the MB collection of data, not describing a project per se. Here is a wording suggestion:</w:t>
      </w:r>
    </w:p>
    <w:p w14:paraId="168C87BF" w14:textId="77777777" w:rsidR="00417000" w:rsidRDefault="00417000">
      <w:pPr>
        <w:pStyle w:val="CommentText"/>
      </w:pPr>
    </w:p>
    <w:p w14:paraId="284059BE" w14:textId="77777777" w:rsidR="00417000" w:rsidRDefault="00417000">
      <w:pPr>
        <w:pStyle w:val="CommentText"/>
      </w:pPr>
      <w:r>
        <w:t>This collection of data is used to quantitatively record changes…</w:t>
      </w:r>
    </w:p>
  </w:comment>
  <w:comment w:id="27" w:author="Walworth, Dennis H." w:date="2018-01-26T17:08:00Z" w:initials="DHW">
    <w:p w14:paraId="47BFA012" w14:textId="77777777" w:rsidR="00BC39E3" w:rsidRDefault="00BC39E3">
      <w:pPr>
        <w:pStyle w:val="CommentText"/>
      </w:pPr>
      <w:r>
        <w:rPr>
          <w:rStyle w:val="CommentReference"/>
        </w:rPr>
        <w:annotationRef/>
      </w:r>
      <w:proofErr w:type="spellStart"/>
      <w:r>
        <w:t>Sp</w:t>
      </w:r>
      <w:proofErr w:type="spellEnd"/>
    </w:p>
  </w:comment>
  <w:comment w:id="28" w:author="Baker, Emily Hewitt [4]" w:date="2018-02-02T12:30:00Z" w:initials="BEH">
    <w:p w14:paraId="1B1D66AF" w14:textId="621F845C" w:rsidR="00EC57D4" w:rsidRDefault="00EC57D4">
      <w:pPr>
        <w:pStyle w:val="CommentText"/>
      </w:pPr>
      <w:r>
        <w:rPr>
          <w:rStyle w:val="CommentReference"/>
        </w:rPr>
        <w:annotationRef/>
      </w:r>
      <w:r>
        <w:t>Changed; but I’m unsure how a typo got in there. Is it a typo in the ISO look-up table that we should preserve in our metadata?</w:t>
      </w:r>
    </w:p>
  </w:comment>
  <w:comment w:id="30" w:author="Walworth, Dennis H." w:date="2018-01-26T17:08:00Z" w:initials="DHW">
    <w:p w14:paraId="1D6CA869" w14:textId="77777777" w:rsidR="009A7ADA" w:rsidRDefault="009A7ADA">
      <w:pPr>
        <w:pStyle w:val="CommentText"/>
      </w:pPr>
      <w:r>
        <w:rPr>
          <w:rStyle w:val="CommentReference"/>
        </w:rPr>
        <w:annotationRef/>
      </w:r>
      <w:r>
        <w:t xml:space="preserve">I could not find these terms and MP seem to complain about </w:t>
      </w:r>
      <w:r w:rsidR="00843F12">
        <w:t>them</w:t>
      </w:r>
      <w:r>
        <w:t>.</w:t>
      </w:r>
    </w:p>
  </w:comment>
  <w:comment w:id="31" w:author="Baker, Emily Hewitt [5]" w:date="2018-02-02T10:40:00Z" w:initials="BEH">
    <w:p w14:paraId="3D7560F6" w14:textId="7A9C4D3A" w:rsidR="00B06DAA" w:rsidRDefault="00B06DAA">
      <w:pPr>
        <w:pStyle w:val="CommentText"/>
      </w:pPr>
      <w:r>
        <w:rPr>
          <w:rStyle w:val="CommentReference"/>
        </w:rPr>
        <w:annotationRef/>
      </w:r>
      <w:r>
        <w:t xml:space="preserve">OK… I found them in the USGS </w:t>
      </w:r>
      <w:proofErr w:type="spellStart"/>
      <w:r>
        <w:t>Thesarus</w:t>
      </w:r>
      <w:proofErr w:type="spellEnd"/>
      <w:r>
        <w:t xml:space="preserve"> online but can drop if you want. Are some of these bad or something? Not sure why some in here are OK but others are not. From </w:t>
      </w:r>
      <w:r w:rsidRPr="00B06DAA">
        <w:t>https://www2.usgs.gov/science/tab-term.html</w:t>
      </w:r>
    </w:p>
    <w:p w14:paraId="5DA382AC" w14:textId="64D8F033" w:rsidR="00B06DAA" w:rsidRDefault="00B06DAA">
      <w:pPr>
        <w:pStyle w:val="CommentText"/>
      </w:pPr>
      <w:r>
        <w:rPr>
          <w:noProof/>
        </w:rPr>
        <w:drawing>
          <wp:inline distT="0" distB="0" distL="0" distR="0" wp14:anchorId="7183CE0F" wp14:editId="5971CC0F">
            <wp:extent cx="2132434" cy="25622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r="54609" b="31441"/>
                    <a:stretch/>
                  </pic:blipFill>
                  <pic:spPr bwMode="auto">
                    <a:xfrm>
                      <a:off x="0" y="0"/>
                      <a:ext cx="2150566" cy="2584011"/>
                    </a:xfrm>
                    <a:prstGeom prst="rect">
                      <a:avLst/>
                    </a:prstGeom>
                    <a:ln>
                      <a:noFill/>
                    </a:ln>
                    <a:extLst>
                      <a:ext uri="{53640926-AAD7-44D8-BBD7-CCE9431645EC}">
                        <a14:shadowObscured xmlns:a14="http://schemas.microsoft.com/office/drawing/2010/main"/>
                      </a:ext>
                    </a:extLst>
                  </pic:spPr>
                </pic:pic>
              </a:graphicData>
            </a:graphic>
          </wp:inline>
        </w:drawing>
      </w:r>
    </w:p>
    <w:p w14:paraId="162895EB" w14:textId="77777777" w:rsidR="00B06DAA" w:rsidRDefault="00B06DAA">
      <w:pPr>
        <w:pStyle w:val="CommentText"/>
      </w:pPr>
    </w:p>
    <w:p w14:paraId="1E467FFB" w14:textId="50D6DB2F" w:rsidR="00B06DAA" w:rsidRDefault="00B06DAA">
      <w:pPr>
        <w:pStyle w:val="CommentText"/>
      </w:pPr>
    </w:p>
  </w:comment>
  <w:comment w:id="36" w:author="Walworth, Dennis H." w:date="2018-01-26T17:08:00Z" w:initials="DHW">
    <w:p w14:paraId="6C857DC3" w14:textId="77777777" w:rsidR="00BC39E3" w:rsidRDefault="00BC39E3">
      <w:pPr>
        <w:pStyle w:val="CommentText"/>
      </w:pPr>
      <w:r>
        <w:rPr>
          <w:rStyle w:val="CommentReference"/>
        </w:rPr>
        <w:annotationRef/>
      </w:r>
      <w:r>
        <w:t>I could not find this keyword in GNIS</w:t>
      </w:r>
    </w:p>
  </w:comment>
  <w:comment w:id="37" w:author="Baker, Emily Hewitt [6]" w:date="2018-02-02T10:47:00Z" w:initials="BEH">
    <w:p w14:paraId="6D1AB770" w14:textId="7FED5B41" w:rsidR="00B06DAA" w:rsidRDefault="00B06DAA">
      <w:pPr>
        <w:pStyle w:val="CommentText"/>
      </w:pPr>
      <w:r>
        <w:rPr>
          <w:rStyle w:val="CommentReference"/>
        </w:rPr>
        <w:annotationRef/>
      </w:r>
      <w:r>
        <w:rPr>
          <w:noProof/>
        </w:rPr>
        <w:drawing>
          <wp:inline distT="0" distB="0" distL="0" distR="0" wp14:anchorId="4FD2CDCA" wp14:editId="4267146E">
            <wp:extent cx="3476625" cy="3004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3481120" cy="3008570"/>
                    </a:xfrm>
                    <a:prstGeom prst="rect">
                      <a:avLst/>
                    </a:prstGeom>
                  </pic:spPr>
                </pic:pic>
              </a:graphicData>
            </a:graphic>
          </wp:inline>
        </w:drawing>
      </w:r>
    </w:p>
  </w:comment>
  <w:comment w:id="38" w:author="Baker, Emily Hewitt [7]" w:date="2018-02-02T10:47:00Z" w:initials="BEH">
    <w:p w14:paraId="3B9FE5D2" w14:textId="6362275B" w:rsidR="0087774E" w:rsidRDefault="0087774E">
      <w:pPr>
        <w:pStyle w:val="CommentText"/>
      </w:pPr>
      <w:r>
        <w:rPr>
          <w:rStyle w:val="CommentReference"/>
        </w:rPr>
        <w:annotationRef/>
      </w:r>
      <w:r>
        <w:t>I found it in GNIS…. I’m not sure what else we could call it? That’s the name of the glacier so…</w:t>
      </w:r>
    </w:p>
  </w:comment>
  <w:comment w:id="39" w:author="Walworth, Dennis H." w:date="2018-01-26T17:08:00Z" w:initials="DHW">
    <w:p w14:paraId="583695D4" w14:textId="77777777" w:rsidR="00BC39E3" w:rsidRDefault="00BC39E3">
      <w:pPr>
        <w:pStyle w:val="CommentText"/>
      </w:pPr>
      <w:r>
        <w:rPr>
          <w:rStyle w:val="CommentReference"/>
        </w:rPr>
        <w:annotationRef/>
      </w:r>
      <w:proofErr w:type="spellStart"/>
      <w:r>
        <w:t>Sp</w:t>
      </w:r>
      <w:proofErr w:type="spellEnd"/>
    </w:p>
  </w:comment>
  <w:comment w:id="40" w:author="Baker, Emily Hewitt [9]" w:date="2018-02-02T13:10:00Z" w:initials="BEH">
    <w:p w14:paraId="5AE61AF1" w14:textId="3DADE1B0" w:rsidR="002F36C0" w:rsidRDefault="002F36C0">
      <w:pPr>
        <w:pStyle w:val="CommentText"/>
      </w:pPr>
      <w:r>
        <w:rPr>
          <w:rStyle w:val="CommentReference"/>
        </w:rPr>
        <w:annotationRef/>
      </w:r>
      <w:r>
        <w:t>Fixed.</w:t>
      </w:r>
    </w:p>
  </w:comment>
  <w:comment w:id="42" w:author="Walworth, Dennis H." w:date="2018-01-26T17:08:00Z" w:initials="DHW">
    <w:p w14:paraId="411EC6C0" w14:textId="77777777" w:rsidR="00BC39E3" w:rsidRDefault="00BC39E3">
      <w:pPr>
        <w:pStyle w:val="CommentText"/>
      </w:pPr>
      <w:r>
        <w:rPr>
          <w:rStyle w:val="CommentReference"/>
        </w:rPr>
        <w:annotationRef/>
      </w:r>
      <w:proofErr w:type="gramStart"/>
      <w:r>
        <w:t>though</w:t>
      </w:r>
      <w:proofErr w:type="gramEnd"/>
      <w:r>
        <w:t xml:space="preserve"> generally know</w:t>
      </w:r>
      <w:r w:rsidR="00843F12">
        <w:t>n to exceed this accuracy scale ?</w:t>
      </w:r>
    </w:p>
  </w:comment>
  <w:comment w:id="43" w:author="Baker, Emily Hewitt [8]" w:date="2018-02-02T12:32:00Z" w:initials="BEH">
    <w:p w14:paraId="4C62FA4C" w14:textId="68D13A71" w:rsidR="00EC57D4" w:rsidRDefault="00EC57D4">
      <w:pPr>
        <w:pStyle w:val="CommentText"/>
      </w:pPr>
      <w:r>
        <w:rPr>
          <w:rStyle w:val="CommentReference"/>
        </w:rPr>
        <w:annotationRef/>
      </w:r>
      <w:r>
        <w:t>Is this changed wording more clear?</w:t>
      </w:r>
    </w:p>
  </w:comment>
  <w:comment w:id="52" w:author="Walworth, Dennis H." w:date="2018-01-26T17:08:00Z" w:initials="DHW">
    <w:p w14:paraId="54BB7A55" w14:textId="77777777" w:rsidR="00F925D1" w:rsidRDefault="00F925D1">
      <w:pPr>
        <w:pStyle w:val="CommentText"/>
      </w:pPr>
      <w:r>
        <w:rPr>
          <w:rStyle w:val="CommentReference"/>
        </w:rPr>
        <w:annotationRef/>
      </w:r>
      <w:proofErr w:type="gramStart"/>
      <w:r>
        <w:t>at</w:t>
      </w:r>
      <w:proofErr w:type="gramEnd"/>
      <w:r>
        <w:t xml:space="preserve"> a point in time?</w:t>
      </w:r>
    </w:p>
  </w:comment>
  <w:comment w:id="53" w:author="Baker, Emily Hewitt [10]" w:date="2018-02-02T10:48:00Z" w:initials="BEH">
    <w:p w14:paraId="478CC8A4" w14:textId="5D5156FB" w:rsidR="0087774E" w:rsidRDefault="0087774E">
      <w:pPr>
        <w:pStyle w:val="CommentText"/>
      </w:pPr>
      <w:r>
        <w:rPr>
          <w:rStyle w:val="CommentReference"/>
        </w:rPr>
        <w:annotationRef/>
      </w:r>
      <w:r>
        <w:t>Yup, at SOME point in time, it will flow approximately through or by the point. Unknown time; depends on exact flow rate of glacier in a given year, and is not something we know. Re-worded; see if it makes more sense now.</w:t>
      </w:r>
    </w:p>
  </w:comment>
  <w:comment w:id="57" w:author="Walworth, Dennis H." w:date="2018-01-26T17:08:00Z" w:initials="DHW">
    <w:p w14:paraId="3750ECC4" w14:textId="77777777" w:rsidR="00F925D1" w:rsidRDefault="00F925D1">
      <w:pPr>
        <w:pStyle w:val="CommentText"/>
      </w:pPr>
      <w:r>
        <w:rPr>
          <w:rStyle w:val="CommentReference"/>
        </w:rPr>
        <w:annotationRef/>
      </w:r>
      <w:r>
        <w:t xml:space="preserve">This is actually good overview information about the collection. </w:t>
      </w:r>
      <w:r w:rsidR="00843F12">
        <w:t xml:space="preserve">But I don’t think it belongs here. It might fit as a process step. </w:t>
      </w:r>
    </w:p>
  </w:comment>
  <w:comment w:id="58" w:author="Baker, Emily Hewitt [11]" w:date="2018-02-02T13:12:00Z" w:initials="BEH">
    <w:p w14:paraId="23AB5C95" w14:textId="71E99BA6" w:rsidR="002F36C0" w:rsidRDefault="002F36C0">
      <w:pPr>
        <w:pStyle w:val="CommentText"/>
      </w:pPr>
      <w:r>
        <w:rPr>
          <w:rStyle w:val="CommentReference"/>
        </w:rPr>
        <w:annotationRef/>
      </w:r>
      <w:r>
        <w:t xml:space="preserve">What do you suggest should go here instead? </w:t>
      </w:r>
    </w:p>
    <w:p w14:paraId="2A0522FF" w14:textId="1A649373" w:rsidR="002F36C0" w:rsidRDefault="002F36C0">
      <w:pPr>
        <w:pStyle w:val="CommentText"/>
      </w:pPr>
      <w:r>
        <w:t>I think this is an overview of what the collection contains… hence, put it under “entity and attribute overview”…</w:t>
      </w:r>
    </w:p>
  </w:comment>
  <w:comment w:id="59" w:author="Walworth, Dennis H." w:date="2018-01-26T17:08:00Z" w:initials="DHW">
    <w:p w14:paraId="3697E588" w14:textId="77777777" w:rsidR="000A57E2" w:rsidRDefault="000A57E2">
      <w:pPr>
        <w:pStyle w:val="CommentText"/>
      </w:pPr>
      <w:r>
        <w:rPr>
          <w:rStyle w:val="CommentReference"/>
        </w:rPr>
        <w:annotationRef/>
      </w:r>
    </w:p>
  </w:comment>
  <w:comment w:id="60" w:author="Baker, Emily Hewitt [12]" w:date="2018-02-02T13:13:00Z" w:initials="BEH">
    <w:p w14:paraId="1F796E15" w14:textId="3BBDCC24" w:rsidR="002F36C0" w:rsidRDefault="002F36C0">
      <w:pPr>
        <w:pStyle w:val="CommentText"/>
      </w:pPr>
      <w:r>
        <w:rPr>
          <w:rStyle w:val="CommentReference"/>
        </w:rPr>
        <w:annotationRef/>
      </w:r>
      <w:proofErr w:type="gramStart"/>
      <w:r>
        <w:t>done</w:t>
      </w:r>
      <w:proofErr w:type="gramEnd"/>
    </w:p>
  </w:comment>
  <w:comment w:id="67" w:author="Baker, Emily Hewitt [13]" w:date="2018-02-02T13:18:00Z" w:initials="BEH">
    <w:p w14:paraId="07EA75B9" w14:textId="12976CC9" w:rsidR="002F36C0" w:rsidRDefault="002F36C0">
      <w:pPr>
        <w:pStyle w:val="CommentText"/>
      </w:pPr>
      <w:r>
        <w:rPr>
          <w:rStyle w:val="CommentReference"/>
        </w:rPr>
        <w:annotationRef/>
      </w:r>
      <w:r>
        <w:t>Added</w:t>
      </w:r>
    </w:p>
  </w:comment>
  <w:comment w:id="70" w:author="Baker, Emily Hewitt [14]" w:date="2018-02-02T13:21:00Z" w:initials="BEH">
    <w:p w14:paraId="1CB693C0" w14:textId="26AEC3B5" w:rsidR="006B2A01" w:rsidRDefault="006B2A01">
      <w:pPr>
        <w:pStyle w:val="CommentText"/>
      </w:pPr>
      <w:r>
        <w:rPr>
          <w:rStyle w:val="CommentReference"/>
        </w:rPr>
        <w:annotationRef/>
      </w:r>
      <w:r>
        <w:t>Added</w:t>
      </w:r>
    </w:p>
  </w:comment>
  <w:comment w:id="79" w:author="Baker, Emily Hewitt [15]" w:date="2018-02-02T13:22:00Z" w:initials="BEH">
    <w:p w14:paraId="1996B22D" w14:textId="7AFA9C9B" w:rsidR="006B2A01" w:rsidRDefault="006B2A01">
      <w:pPr>
        <w:pStyle w:val="CommentText"/>
      </w:pPr>
      <w:r>
        <w:rPr>
          <w:rStyle w:val="CommentReference"/>
        </w:rPr>
        <w:annotationRef/>
      </w:r>
      <w:r>
        <w:t>Changed</w:t>
      </w:r>
      <w:bookmarkStart w:id="84" w:name="_GoBack"/>
      <w:bookmarkEnd w:id="8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0A5E19" w15:done="0"/>
  <w15:commentEx w15:paraId="209CEF09" w15:paraIdParent="1C0A5E19" w15:done="0"/>
  <w15:commentEx w15:paraId="47F4D7C2" w15:done="0"/>
  <w15:commentEx w15:paraId="16DC3388" w15:paraIdParent="47F4D7C2" w15:done="0"/>
  <w15:commentEx w15:paraId="170603B9" w15:done="0"/>
  <w15:commentEx w15:paraId="5227F2CA" w15:paraIdParent="170603B9" w15:done="0"/>
  <w15:commentEx w15:paraId="5CC9864E" w15:done="0"/>
  <w15:commentEx w15:paraId="3A323DB8" w15:done="0"/>
  <w15:commentEx w15:paraId="34769E73" w15:done="0"/>
  <w15:commentEx w15:paraId="45A97D1D" w15:done="0"/>
  <w15:commentEx w15:paraId="284059BE" w15:done="0"/>
  <w15:commentEx w15:paraId="47BFA012" w15:done="0"/>
  <w15:commentEx w15:paraId="1B1D66AF" w15:paraIdParent="47BFA012" w15:done="0"/>
  <w15:commentEx w15:paraId="1D6CA869" w15:done="0"/>
  <w15:commentEx w15:paraId="1E467FFB" w15:paraIdParent="1D6CA869" w15:done="0"/>
  <w15:commentEx w15:paraId="6C857DC3" w15:done="0"/>
  <w15:commentEx w15:paraId="6D1AB770" w15:paraIdParent="6C857DC3" w15:done="0"/>
  <w15:commentEx w15:paraId="3B9FE5D2" w15:paraIdParent="6C857DC3" w15:done="0"/>
  <w15:commentEx w15:paraId="583695D4" w15:done="0"/>
  <w15:commentEx w15:paraId="5AE61AF1" w15:paraIdParent="583695D4" w15:done="0"/>
  <w15:commentEx w15:paraId="411EC6C0" w15:done="0"/>
  <w15:commentEx w15:paraId="4C62FA4C" w15:paraIdParent="411EC6C0" w15:done="0"/>
  <w15:commentEx w15:paraId="54BB7A55" w15:done="0"/>
  <w15:commentEx w15:paraId="478CC8A4" w15:paraIdParent="54BB7A55" w15:done="0"/>
  <w15:commentEx w15:paraId="3750ECC4" w15:done="0"/>
  <w15:commentEx w15:paraId="2A0522FF" w15:paraIdParent="3750ECC4" w15:done="0"/>
  <w15:commentEx w15:paraId="3697E588" w15:done="0"/>
  <w15:commentEx w15:paraId="1F796E15" w15:paraIdParent="3697E588" w15:done="0"/>
  <w15:commentEx w15:paraId="07EA75B9" w15:done="0"/>
  <w15:commentEx w15:paraId="1CB693C0" w15:done="0"/>
  <w15:commentEx w15:paraId="1996B2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7699B"/>
    <w:multiLevelType w:val="multilevel"/>
    <w:tmpl w:val="4D2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ker, Emily Hewitt">
    <w15:presenceInfo w15:providerId="AD" w15:userId="S-1-5-21-3697291689-1161744426-439199626-416248"/>
  </w15:person>
  <w15:person w15:author="Baker, Emily Hewitt [2]">
    <w15:presenceInfo w15:providerId="AD" w15:userId="S-1-5-21-3697291689-1161744426-439199626-416248"/>
  </w15:person>
  <w15:person w15:author="Baker, Emily Hewitt [3]">
    <w15:presenceInfo w15:providerId="AD" w15:userId="S-1-5-21-3697291689-1161744426-439199626-416248"/>
  </w15:person>
  <w15:person w15:author="Baker, Emily Hewitt [4]">
    <w15:presenceInfo w15:providerId="AD" w15:userId="S-1-5-21-3697291689-1161744426-439199626-416248"/>
  </w15:person>
  <w15:person w15:author="Baker, Emily Hewitt [5]">
    <w15:presenceInfo w15:providerId="AD" w15:userId="S-1-5-21-3697291689-1161744426-439199626-416248"/>
  </w15:person>
  <w15:person w15:author="Baker, Emily Hewitt [6]">
    <w15:presenceInfo w15:providerId="AD" w15:userId="S-1-5-21-3697291689-1161744426-439199626-416248"/>
  </w15:person>
  <w15:person w15:author="Baker, Emily Hewitt [7]">
    <w15:presenceInfo w15:providerId="AD" w15:userId="S-1-5-21-3697291689-1161744426-439199626-416248"/>
  </w15:person>
  <w15:person w15:author="Baker, Emily Hewitt [8]">
    <w15:presenceInfo w15:providerId="AD" w15:userId="S-1-5-21-3697291689-1161744426-439199626-416248"/>
  </w15:person>
  <w15:person w15:author="Baker, Emily Hewitt [9]">
    <w15:presenceInfo w15:providerId="AD" w15:userId="S-1-5-21-3697291689-1161744426-439199626-416248"/>
  </w15:person>
  <w15:person w15:author="Baker, Emily Hewitt [10]">
    <w15:presenceInfo w15:providerId="AD" w15:userId="S-1-5-21-3697291689-1161744426-439199626-416248"/>
  </w15:person>
  <w15:person w15:author="Baker, Emily Hewitt [11]">
    <w15:presenceInfo w15:providerId="AD" w15:userId="S-1-5-21-3697291689-1161744426-439199626-416248"/>
  </w15:person>
  <w15:person w15:author="Baker, Emily Hewitt [12]">
    <w15:presenceInfo w15:providerId="AD" w15:userId="S-1-5-21-3697291689-1161744426-439199626-416248"/>
  </w15:person>
  <w15:person w15:author="Baker, Emily Hewitt [13]">
    <w15:presenceInfo w15:providerId="AD" w15:userId="S-1-5-21-3697291689-1161744426-439199626-416248"/>
  </w15:person>
  <w15:person w15:author="Baker, Emily Hewitt [14]">
    <w15:presenceInfo w15:providerId="AD" w15:userId="S-1-5-21-3697291689-1161744426-439199626-416248"/>
  </w15:person>
  <w15:person w15:author="Baker, Emily Hewitt [15]">
    <w15:presenceInfo w15:providerId="AD" w15:userId="S-1-5-21-3697291689-1161744426-439199626-416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F3"/>
    <w:rsid w:val="00056788"/>
    <w:rsid w:val="00056B6C"/>
    <w:rsid w:val="00081111"/>
    <w:rsid w:val="000A57E2"/>
    <w:rsid w:val="00141500"/>
    <w:rsid w:val="001725C0"/>
    <w:rsid w:val="002214E2"/>
    <w:rsid w:val="0027041F"/>
    <w:rsid w:val="002F36C0"/>
    <w:rsid w:val="00417000"/>
    <w:rsid w:val="006B2A01"/>
    <w:rsid w:val="007100BB"/>
    <w:rsid w:val="007E1178"/>
    <w:rsid w:val="007E5CBC"/>
    <w:rsid w:val="00843F12"/>
    <w:rsid w:val="00846A9C"/>
    <w:rsid w:val="008628DF"/>
    <w:rsid w:val="0087774E"/>
    <w:rsid w:val="009A1CF3"/>
    <w:rsid w:val="009A7ADA"/>
    <w:rsid w:val="00AA2614"/>
    <w:rsid w:val="00B06DAA"/>
    <w:rsid w:val="00BC39E3"/>
    <w:rsid w:val="00C541D8"/>
    <w:rsid w:val="00C723A8"/>
    <w:rsid w:val="00CE0BE9"/>
    <w:rsid w:val="00E1056F"/>
    <w:rsid w:val="00E3519C"/>
    <w:rsid w:val="00EC57D4"/>
    <w:rsid w:val="00F92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5BBF"/>
  <w15:docId w15:val="{5DC75670-46BE-4393-A354-78FAAAB3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1C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A1C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F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1C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A1CF3"/>
    <w:rPr>
      <w:color w:val="0000FF"/>
      <w:u w:val="single"/>
    </w:rPr>
  </w:style>
  <w:style w:type="character" w:customStyle="1" w:styleId="element-name1">
    <w:name w:val="element-name1"/>
    <w:basedOn w:val="DefaultParagraphFont"/>
    <w:rsid w:val="009A1CF3"/>
    <w:rPr>
      <w:i/>
      <w:iCs/>
    </w:rPr>
  </w:style>
  <w:style w:type="character" w:customStyle="1" w:styleId="element-value">
    <w:name w:val="element-value"/>
    <w:basedOn w:val="DefaultParagraphFont"/>
    <w:rsid w:val="009A1CF3"/>
  </w:style>
  <w:style w:type="character" w:styleId="CommentReference">
    <w:name w:val="annotation reference"/>
    <w:basedOn w:val="DefaultParagraphFont"/>
    <w:uiPriority w:val="99"/>
    <w:semiHidden/>
    <w:unhideWhenUsed/>
    <w:rsid w:val="00E1056F"/>
    <w:rPr>
      <w:sz w:val="16"/>
      <w:szCs w:val="16"/>
    </w:rPr>
  </w:style>
  <w:style w:type="paragraph" w:styleId="CommentText">
    <w:name w:val="annotation text"/>
    <w:basedOn w:val="Normal"/>
    <w:link w:val="CommentTextChar"/>
    <w:uiPriority w:val="99"/>
    <w:semiHidden/>
    <w:unhideWhenUsed/>
    <w:rsid w:val="00E1056F"/>
    <w:pPr>
      <w:spacing w:line="240" w:lineRule="auto"/>
    </w:pPr>
    <w:rPr>
      <w:sz w:val="20"/>
      <w:szCs w:val="20"/>
    </w:rPr>
  </w:style>
  <w:style w:type="character" w:customStyle="1" w:styleId="CommentTextChar">
    <w:name w:val="Comment Text Char"/>
    <w:basedOn w:val="DefaultParagraphFont"/>
    <w:link w:val="CommentText"/>
    <w:uiPriority w:val="99"/>
    <w:semiHidden/>
    <w:rsid w:val="00E1056F"/>
    <w:rPr>
      <w:sz w:val="20"/>
      <w:szCs w:val="20"/>
    </w:rPr>
  </w:style>
  <w:style w:type="paragraph" w:styleId="CommentSubject">
    <w:name w:val="annotation subject"/>
    <w:basedOn w:val="CommentText"/>
    <w:next w:val="CommentText"/>
    <w:link w:val="CommentSubjectChar"/>
    <w:uiPriority w:val="99"/>
    <w:semiHidden/>
    <w:unhideWhenUsed/>
    <w:rsid w:val="00E1056F"/>
    <w:rPr>
      <w:b/>
      <w:bCs/>
    </w:rPr>
  </w:style>
  <w:style w:type="character" w:customStyle="1" w:styleId="CommentSubjectChar">
    <w:name w:val="Comment Subject Char"/>
    <w:basedOn w:val="CommentTextChar"/>
    <w:link w:val="CommentSubject"/>
    <w:uiPriority w:val="99"/>
    <w:semiHidden/>
    <w:rsid w:val="00E1056F"/>
    <w:rPr>
      <w:b/>
      <w:bCs/>
      <w:sz w:val="20"/>
      <w:szCs w:val="20"/>
    </w:rPr>
  </w:style>
  <w:style w:type="paragraph" w:styleId="BalloonText">
    <w:name w:val="Balloon Text"/>
    <w:basedOn w:val="Normal"/>
    <w:link w:val="BalloonTextChar"/>
    <w:uiPriority w:val="99"/>
    <w:semiHidden/>
    <w:unhideWhenUsed/>
    <w:rsid w:val="00E10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56F"/>
    <w:rPr>
      <w:rFonts w:ascii="Tahoma" w:hAnsi="Tahoma" w:cs="Tahoma"/>
      <w:sz w:val="16"/>
      <w:szCs w:val="16"/>
    </w:rPr>
  </w:style>
  <w:style w:type="character" w:styleId="FollowedHyperlink">
    <w:name w:val="FollowedHyperlink"/>
    <w:basedOn w:val="DefaultParagraphFont"/>
    <w:uiPriority w:val="99"/>
    <w:semiHidden/>
    <w:unhideWhenUsed/>
    <w:rsid w:val="009A7A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683951">
      <w:bodyDiv w:val="1"/>
      <w:marLeft w:val="0"/>
      <w:marRight w:val="0"/>
      <w:marTop w:val="0"/>
      <w:marBottom w:val="0"/>
      <w:divBdr>
        <w:top w:val="none" w:sz="0" w:space="0" w:color="auto"/>
        <w:left w:val="none" w:sz="0" w:space="0" w:color="auto"/>
        <w:bottom w:val="none" w:sz="0" w:space="0" w:color="auto"/>
        <w:right w:val="none" w:sz="0" w:space="0" w:color="auto"/>
      </w:divBdr>
      <w:divsChild>
        <w:div w:id="1903714491">
          <w:marLeft w:val="0"/>
          <w:marRight w:val="0"/>
          <w:marTop w:val="0"/>
          <w:marBottom w:val="0"/>
          <w:divBdr>
            <w:top w:val="single" w:sz="6" w:space="6" w:color="000000"/>
            <w:left w:val="none" w:sz="0" w:space="0" w:color="auto"/>
            <w:bottom w:val="none" w:sz="0" w:space="0" w:color="auto"/>
            <w:right w:val="none" w:sz="0" w:space="0" w:color="auto"/>
          </w:divBdr>
          <w:divsChild>
            <w:div w:id="2017147747">
              <w:marLeft w:val="480"/>
              <w:marRight w:val="0"/>
              <w:marTop w:val="0"/>
              <w:marBottom w:val="120"/>
              <w:divBdr>
                <w:top w:val="none" w:sz="0" w:space="0" w:color="auto"/>
                <w:left w:val="none" w:sz="0" w:space="0" w:color="auto"/>
                <w:bottom w:val="none" w:sz="0" w:space="0" w:color="auto"/>
                <w:right w:val="none" w:sz="0" w:space="0" w:color="auto"/>
              </w:divBdr>
              <w:divsChild>
                <w:div w:id="715156108">
                  <w:marLeft w:val="480"/>
                  <w:marRight w:val="0"/>
                  <w:marTop w:val="0"/>
                  <w:marBottom w:val="120"/>
                  <w:divBdr>
                    <w:top w:val="none" w:sz="0" w:space="0" w:color="auto"/>
                    <w:left w:val="none" w:sz="0" w:space="0" w:color="auto"/>
                    <w:bottom w:val="none" w:sz="0" w:space="0" w:color="auto"/>
                    <w:right w:val="none" w:sz="0" w:space="0" w:color="auto"/>
                  </w:divBdr>
                  <w:divsChild>
                    <w:div w:id="588273441">
                      <w:marLeft w:val="480"/>
                      <w:marRight w:val="0"/>
                      <w:marTop w:val="0"/>
                      <w:marBottom w:val="120"/>
                      <w:divBdr>
                        <w:top w:val="none" w:sz="0" w:space="0" w:color="auto"/>
                        <w:left w:val="none" w:sz="0" w:space="0" w:color="auto"/>
                        <w:bottom w:val="none" w:sz="0" w:space="0" w:color="auto"/>
                        <w:right w:val="none" w:sz="0" w:space="0" w:color="auto"/>
                      </w:divBdr>
                      <w:divsChild>
                        <w:div w:id="1166439284">
                          <w:marLeft w:val="480"/>
                          <w:marRight w:val="0"/>
                          <w:marTop w:val="0"/>
                          <w:marBottom w:val="120"/>
                          <w:divBdr>
                            <w:top w:val="none" w:sz="0" w:space="0" w:color="auto"/>
                            <w:left w:val="none" w:sz="0" w:space="0" w:color="auto"/>
                            <w:bottom w:val="none" w:sz="0" w:space="0" w:color="auto"/>
                            <w:right w:val="none" w:sz="0" w:space="0" w:color="auto"/>
                          </w:divBdr>
                        </w:div>
                        <w:div w:id="1884099466">
                          <w:marLeft w:val="480"/>
                          <w:marRight w:val="0"/>
                          <w:marTop w:val="0"/>
                          <w:marBottom w:val="120"/>
                          <w:divBdr>
                            <w:top w:val="none" w:sz="0" w:space="0" w:color="auto"/>
                            <w:left w:val="none" w:sz="0" w:space="0" w:color="auto"/>
                            <w:bottom w:val="none" w:sz="0" w:space="0" w:color="auto"/>
                            <w:right w:val="none" w:sz="0" w:space="0" w:color="auto"/>
                          </w:divBdr>
                          <w:divsChild>
                            <w:div w:id="1498036935">
                              <w:marLeft w:val="480"/>
                              <w:marRight w:val="0"/>
                              <w:marTop w:val="0"/>
                              <w:marBottom w:val="120"/>
                              <w:divBdr>
                                <w:top w:val="none" w:sz="0" w:space="0" w:color="auto"/>
                                <w:left w:val="none" w:sz="0" w:space="0" w:color="auto"/>
                                <w:bottom w:val="none" w:sz="0" w:space="0" w:color="auto"/>
                                <w:right w:val="none" w:sz="0" w:space="0" w:color="auto"/>
                              </w:divBdr>
                              <w:divsChild>
                                <w:div w:id="111786993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62122829">
                          <w:marLeft w:val="480"/>
                          <w:marRight w:val="0"/>
                          <w:marTop w:val="0"/>
                          <w:marBottom w:val="120"/>
                          <w:divBdr>
                            <w:top w:val="none" w:sz="0" w:space="0" w:color="auto"/>
                            <w:left w:val="none" w:sz="0" w:space="0" w:color="auto"/>
                            <w:bottom w:val="none" w:sz="0" w:space="0" w:color="auto"/>
                            <w:right w:val="none" w:sz="0" w:space="0" w:color="auto"/>
                          </w:divBdr>
                          <w:divsChild>
                            <w:div w:id="1541936709">
                              <w:marLeft w:val="480"/>
                              <w:marRight w:val="0"/>
                              <w:marTop w:val="0"/>
                              <w:marBottom w:val="120"/>
                              <w:divBdr>
                                <w:top w:val="none" w:sz="0" w:space="0" w:color="auto"/>
                                <w:left w:val="none" w:sz="0" w:space="0" w:color="auto"/>
                                <w:bottom w:val="none" w:sz="0" w:space="0" w:color="auto"/>
                                <w:right w:val="none" w:sz="0" w:space="0" w:color="auto"/>
                              </w:divBdr>
                              <w:divsChild>
                                <w:div w:id="79753425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90270311">
                  <w:marLeft w:val="480"/>
                  <w:marRight w:val="0"/>
                  <w:marTop w:val="0"/>
                  <w:marBottom w:val="120"/>
                  <w:divBdr>
                    <w:top w:val="none" w:sz="0" w:space="0" w:color="auto"/>
                    <w:left w:val="none" w:sz="0" w:space="0" w:color="auto"/>
                    <w:bottom w:val="none" w:sz="0" w:space="0" w:color="auto"/>
                    <w:right w:val="none" w:sz="0" w:space="0" w:color="auto"/>
                  </w:divBdr>
                  <w:divsChild>
                    <w:div w:id="486363032">
                      <w:marLeft w:val="480"/>
                      <w:marRight w:val="0"/>
                      <w:marTop w:val="0"/>
                      <w:marBottom w:val="120"/>
                      <w:divBdr>
                        <w:top w:val="none" w:sz="0" w:space="0" w:color="auto"/>
                        <w:left w:val="none" w:sz="0" w:space="0" w:color="auto"/>
                        <w:bottom w:val="none" w:sz="0" w:space="0" w:color="auto"/>
                        <w:right w:val="none" w:sz="0" w:space="0" w:color="auto"/>
                      </w:divBdr>
                    </w:div>
                    <w:div w:id="479613188">
                      <w:marLeft w:val="480"/>
                      <w:marRight w:val="0"/>
                      <w:marTop w:val="0"/>
                      <w:marBottom w:val="120"/>
                      <w:divBdr>
                        <w:top w:val="none" w:sz="0" w:space="0" w:color="auto"/>
                        <w:left w:val="none" w:sz="0" w:space="0" w:color="auto"/>
                        <w:bottom w:val="none" w:sz="0" w:space="0" w:color="auto"/>
                        <w:right w:val="none" w:sz="0" w:space="0" w:color="auto"/>
                      </w:divBdr>
                    </w:div>
                    <w:div w:id="965891833">
                      <w:marLeft w:val="480"/>
                      <w:marRight w:val="0"/>
                      <w:marTop w:val="0"/>
                      <w:marBottom w:val="120"/>
                      <w:divBdr>
                        <w:top w:val="none" w:sz="0" w:space="0" w:color="auto"/>
                        <w:left w:val="none" w:sz="0" w:space="0" w:color="auto"/>
                        <w:bottom w:val="none" w:sz="0" w:space="0" w:color="auto"/>
                        <w:right w:val="none" w:sz="0" w:space="0" w:color="auto"/>
                      </w:divBdr>
                    </w:div>
                  </w:divsChild>
                </w:div>
                <w:div w:id="127237914">
                  <w:marLeft w:val="480"/>
                  <w:marRight w:val="0"/>
                  <w:marTop w:val="0"/>
                  <w:marBottom w:val="120"/>
                  <w:divBdr>
                    <w:top w:val="none" w:sz="0" w:space="0" w:color="auto"/>
                    <w:left w:val="none" w:sz="0" w:space="0" w:color="auto"/>
                    <w:bottom w:val="none" w:sz="0" w:space="0" w:color="auto"/>
                    <w:right w:val="none" w:sz="0" w:space="0" w:color="auto"/>
                  </w:divBdr>
                  <w:divsChild>
                    <w:div w:id="4947530">
                      <w:marLeft w:val="480"/>
                      <w:marRight w:val="0"/>
                      <w:marTop w:val="0"/>
                      <w:marBottom w:val="120"/>
                      <w:divBdr>
                        <w:top w:val="none" w:sz="0" w:space="0" w:color="auto"/>
                        <w:left w:val="none" w:sz="0" w:space="0" w:color="auto"/>
                        <w:bottom w:val="none" w:sz="0" w:space="0" w:color="auto"/>
                        <w:right w:val="none" w:sz="0" w:space="0" w:color="auto"/>
                      </w:divBdr>
                      <w:divsChild>
                        <w:div w:id="19121104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29611870">
                  <w:marLeft w:val="480"/>
                  <w:marRight w:val="0"/>
                  <w:marTop w:val="0"/>
                  <w:marBottom w:val="120"/>
                  <w:divBdr>
                    <w:top w:val="none" w:sz="0" w:space="0" w:color="auto"/>
                    <w:left w:val="none" w:sz="0" w:space="0" w:color="auto"/>
                    <w:bottom w:val="none" w:sz="0" w:space="0" w:color="auto"/>
                    <w:right w:val="none" w:sz="0" w:space="0" w:color="auto"/>
                  </w:divBdr>
                </w:div>
                <w:div w:id="1924602675">
                  <w:marLeft w:val="480"/>
                  <w:marRight w:val="0"/>
                  <w:marTop w:val="0"/>
                  <w:marBottom w:val="120"/>
                  <w:divBdr>
                    <w:top w:val="none" w:sz="0" w:space="0" w:color="auto"/>
                    <w:left w:val="none" w:sz="0" w:space="0" w:color="auto"/>
                    <w:bottom w:val="none" w:sz="0" w:space="0" w:color="auto"/>
                    <w:right w:val="none" w:sz="0" w:space="0" w:color="auto"/>
                  </w:divBdr>
                  <w:divsChild>
                    <w:div w:id="825434160">
                      <w:marLeft w:val="480"/>
                      <w:marRight w:val="0"/>
                      <w:marTop w:val="0"/>
                      <w:marBottom w:val="120"/>
                      <w:divBdr>
                        <w:top w:val="none" w:sz="0" w:space="0" w:color="auto"/>
                        <w:left w:val="none" w:sz="0" w:space="0" w:color="auto"/>
                        <w:bottom w:val="none" w:sz="0" w:space="0" w:color="auto"/>
                        <w:right w:val="none" w:sz="0" w:space="0" w:color="auto"/>
                      </w:divBdr>
                    </w:div>
                  </w:divsChild>
                </w:div>
                <w:div w:id="2080904556">
                  <w:marLeft w:val="480"/>
                  <w:marRight w:val="0"/>
                  <w:marTop w:val="0"/>
                  <w:marBottom w:val="120"/>
                  <w:divBdr>
                    <w:top w:val="none" w:sz="0" w:space="0" w:color="auto"/>
                    <w:left w:val="none" w:sz="0" w:space="0" w:color="auto"/>
                    <w:bottom w:val="none" w:sz="0" w:space="0" w:color="auto"/>
                    <w:right w:val="none" w:sz="0" w:space="0" w:color="auto"/>
                  </w:divBdr>
                  <w:divsChild>
                    <w:div w:id="1990863931">
                      <w:marLeft w:val="480"/>
                      <w:marRight w:val="0"/>
                      <w:marTop w:val="0"/>
                      <w:marBottom w:val="120"/>
                      <w:divBdr>
                        <w:top w:val="none" w:sz="0" w:space="0" w:color="auto"/>
                        <w:left w:val="none" w:sz="0" w:space="0" w:color="auto"/>
                        <w:bottom w:val="none" w:sz="0" w:space="0" w:color="auto"/>
                        <w:right w:val="none" w:sz="0" w:space="0" w:color="auto"/>
                      </w:divBdr>
                    </w:div>
                    <w:div w:id="1900361718">
                      <w:marLeft w:val="480"/>
                      <w:marRight w:val="0"/>
                      <w:marTop w:val="0"/>
                      <w:marBottom w:val="120"/>
                      <w:divBdr>
                        <w:top w:val="none" w:sz="0" w:space="0" w:color="auto"/>
                        <w:left w:val="none" w:sz="0" w:space="0" w:color="auto"/>
                        <w:bottom w:val="none" w:sz="0" w:space="0" w:color="auto"/>
                        <w:right w:val="none" w:sz="0" w:space="0" w:color="auto"/>
                      </w:divBdr>
                    </w:div>
                    <w:div w:id="59644268">
                      <w:marLeft w:val="480"/>
                      <w:marRight w:val="0"/>
                      <w:marTop w:val="0"/>
                      <w:marBottom w:val="120"/>
                      <w:divBdr>
                        <w:top w:val="none" w:sz="0" w:space="0" w:color="auto"/>
                        <w:left w:val="none" w:sz="0" w:space="0" w:color="auto"/>
                        <w:bottom w:val="none" w:sz="0" w:space="0" w:color="auto"/>
                        <w:right w:val="none" w:sz="0" w:space="0" w:color="auto"/>
                      </w:divBdr>
                    </w:div>
                    <w:div w:id="1338728595">
                      <w:marLeft w:val="480"/>
                      <w:marRight w:val="0"/>
                      <w:marTop w:val="0"/>
                      <w:marBottom w:val="120"/>
                      <w:divBdr>
                        <w:top w:val="none" w:sz="0" w:space="0" w:color="auto"/>
                        <w:left w:val="none" w:sz="0" w:space="0" w:color="auto"/>
                        <w:bottom w:val="none" w:sz="0" w:space="0" w:color="auto"/>
                        <w:right w:val="none" w:sz="0" w:space="0" w:color="auto"/>
                      </w:divBdr>
                    </w:div>
                    <w:div w:id="308635394">
                      <w:marLeft w:val="480"/>
                      <w:marRight w:val="0"/>
                      <w:marTop w:val="0"/>
                      <w:marBottom w:val="120"/>
                      <w:divBdr>
                        <w:top w:val="none" w:sz="0" w:space="0" w:color="auto"/>
                        <w:left w:val="none" w:sz="0" w:space="0" w:color="auto"/>
                        <w:bottom w:val="none" w:sz="0" w:space="0" w:color="auto"/>
                        <w:right w:val="none" w:sz="0" w:space="0" w:color="auto"/>
                      </w:divBdr>
                    </w:div>
                    <w:div w:id="1658537426">
                      <w:marLeft w:val="480"/>
                      <w:marRight w:val="0"/>
                      <w:marTop w:val="0"/>
                      <w:marBottom w:val="120"/>
                      <w:divBdr>
                        <w:top w:val="none" w:sz="0" w:space="0" w:color="auto"/>
                        <w:left w:val="none" w:sz="0" w:space="0" w:color="auto"/>
                        <w:bottom w:val="none" w:sz="0" w:space="0" w:color="auto"/>
                        <w:right w:val="none" w:sz="0" w:space="0" w:color="auto"/>
                      </w:divBdr>
                    </w:div>
                    <w:div w:id="816999548">
                      <w:marLeft w:val="480"/>
                      <w:marRight w:val="0"/>
                      <w:marTop w:val="0"/>
                      <w:marBottom w:val="120"/>
                      <w:divBdr>
                        <w:top w:val="none" w:sz="0" w:space="0" w:color="auto"/>
                        <w:left w:val="none" w:sz="0" w:space="0" w:color="auto"/>
                        <w:bottom w:val="none" w:sz="0" w:space="0" w:color="auto"/>
                        <w:right w:val="none" w:sz="0" w:space="0" w:color="auto"/>
                      </w:divBdr>
                    </w:div>
                  </w:divsChild>
                </w:div>
                <w:div w:id="1705213426">
                  <w:marLeft w:val="480"/>
                  <w:marRight w:val="0"/>
                  <w:marTop w:val="0"/>
                  <w:marBottom w:val="120"/>
                  <w:divBdr>
                    <w:top w:val="none" w:sz="0" w:space="0" w:color="auto"/>
                    <w:left w:val="none" w:sz="0" w:space="0" w:color="auto"/>
                    <w:bottom w:val="none" w:sz="0" w:space="0" w:color="auto"/>
                    <w:right w:val="none" w:sz="0" w:space="0" w:color="auto"/>
                  </w:divBdr>
                </w:div>
                <w:div w:id="324746517">
                  <w:marLeft w:val="480"/>
                  <w:marRight w:val="0"/>
                  <w:marTop w:val="0"/>
                  <w:marBottom w:val="120"/>
                  <w:divBdr>
                    <w:top w:val="none" w:sz="0" w:space="0" w:color="auto"/>
                    <w:left w:val="none" w:sz="0" w:space="0" w:color="auto"/>
                    <w:bottom w:val="none" w:sz="0" w:space="0" w:color="auto"/>
                    <w:right w:val="none" w:sz="0" w:space="0" w:color="auto"/>
                  </w:divBdr>
                  <w:divsChild>
                    <w:div w:id="125248118">
                      <w:marLeft w:val="480"/>
                      <w:marRight w:val="0"/>
                      <w:marTop w:val="0"/>
                      <w:marBottom w:val="120"/>
                      <w:divBdr>
                        <w:top w:val="none" w:sz="0" w:space="0" w:color="auto"/>
                        <w:left w:val="none" w:sz="0" w:space="0" w:color="auto"/>
                        <w:bottom w:val="none" w:sz="0" w:space="0" w:color="auto"/>
                        <w:right w:val="none" w:sz="0" w:space="0" w:color="auto"/>
                      </w:divBdr>
                      <w:divsChild>
                        <w:div w:id="1569071541">
                          <w:marLeft w:val="480"/>
                          <w:marRight w:val="0"/>
                          <w:marTop w:val="0"/>
                          <w:marBottom w:val="120"/>
                          <w:divBdr>
                            <w:top w:val="none" w:sz="0" w:space="0" w:color="auto"/>
                            <w:left w:val="none" w:sz="0" w:space="0" w:color="auto"/>
                            <w:bottom w:val="none" w:sz="0" w:space="0" w:color="auto"/>
                            <w:right w:val="none" w:sz="0" w:space="0" w:color="auto"/>
                          </w:divBdr>
                        </w:div>
                        <w:div w:id="93710696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59342089">
          <w:marLeft w:val="0"/>
          <w:marRight w:val="0"/>
          <w:marTop w:val="0"/>
          <w:marBottom w:val="0"/>
          <w:divBdr>
            <w:top w:val="single" w:sz="6" w:space="6" w:color="000000"/>
            <w:left w:val="none" w:sz="0" w:space="0" w:color="auto"/>
            <w:bottom w:val="none" w:sz="0" w:space="0" w:color="auto"/>
            <w:right w:val="none" w:sz="0" w:space="0" w:color="auto"/>
          </w:divBdr>
          <w:divsChild>
            <w:div w:id="554396648">
              <w:marLeft w:val="480"/>
              <w:marRight w:val="0"/>
              <w:marTop w:val="0"/>
              <w:marBottom w:val="120"/>
              <w:divBdr>
                <w:top w:val="none" w:sz="0" w:space="0" w:color="auto"/>
                <w:left w:val="none" w:sz="0" w:space="0" w:color="auto"/>
                <w:bottom w:val="none" w:sz="0" w:space="0" w:color="auto"/>
                <w:right w:val="none" w:sz="0" w:space="0" w:color="auto"/>
              </w:divBdr>
              <w:divsChild>
                <w:div w:id="1404642267">
                  <w:marLeft w:val="480"/>
                  <w:marRight w:val="0"/>
                  <w:marTop w:val="0"/>
                  <w:marBottom w:val="120"/>
                  <w:divBdr>
                    <w:top w:val="none" w:sz="0" w:space="0" w:color="auto"/>
                    <w:left w:val="none" w:sz="0" w:space="0" w:color="auto"/>
                    <w:bottom w:val="none" w:sz="0" w:space="0" w:color="auto"/>
                    <w:right w:val="none" w:sz="0" w:space="0" w:color="auto"/>
                  </w:divBdr>
                  <w:divsChild>
                    <w:div w:id="92097226">
                      <w:marLeft w:val="480"/>
                      <w:marRight w:val="0"/>
                      <w:marTop w:val="0"/>
                      <w:marBottom w:val="120"/>
                      <w:divBdr>
                        <w:top w:val="none" w:sz="0" w:space="0" w:color="auto"/>
                        <w:left w:val="none" w:sz="0" w:space="0" w:color="auto"/>
                        <w:bottom w:val="none" w:sz="0" w:space="0" w:color="auto"/>
                        <w:right w:val="none" w:sz="0" w:space="0" w:color="auto"/>
                      </w:divBdr>
                    </w:div>
                  </w:divsChild>
                </w:div>
                <w:div w:id="456530060">
                  <w:marLeft w:val="480"/>
                  <w:marRight w:val="0"/>
                  <w:marTop w:val="0"/>
                  <w:marBottom w:val="120"/>
                  <w:divBdr>
                    <w:top w:val="none" w:sz="0" w:space="0" w:color="auto"/>
                    <w:left w:val="none" w:sz="0" w:space="0" w:color="auto"/>
                    <w:bottom w:val="none" w:sz="0" w:space="0" w:color="auto"/>
                    <w:right w:val="none" w:sz="0" w:space="0" w:color="auto"/>
                  </w:divBdr>
                </w:div>
                <w:div w:id="968244281">
                  <w:marLeft w:val="480"/>
                  <w:marRight w:val="0"/>
                  <w:marTop w:val="0"/>
                  <w:marBottom w:val="120"/>
                  <w:divBdr>
                    <w:top w:val="none" w:sz="0" w:space="0" w:color="auto"/>
                    <w:left w:val="none" w:sz="0" w:space="0" w:color="auto"/>
                    <w:bottom w:val="none" w:sz="0" w:space="0" w:color="auto"/>
                    <w:right w:val="none" w:sz="0" w:space="0" w:color="auto"/>
                  </w:divBdr>
                </w:div>
                <w:div w:id="1693800928">
                  <w:marLeft w:val="480"/>
                  <w:marRight w:val="0"/>
                  <w:marTop w:val="0"/>
                  <w:marBottom w:val="120"/>
                  <w:divBdr>
                    <w:top w:val="none" w:sz="0" w:space="0" w:color="auto"/>
                    <w:left w:val="none" w:sz="0" w:space="0" w:color="auto"/>
                    <w:bottom w:val="none" w:sz="0" w:space="0" w:color="auto"/>
                    <w:right w:val="none" w:sz="0" w:space="0" w:color="auto"/>
                  </w:divBdr>
                  <w:divsChild>
                    <w:div w:id="36706945">
                      <w:marLeft w:val="480"/>
                      <w:marRight w:val="0"/>
                      <w:marTop w:val="0"/>
                      <w:marBottom w:val="120"/>
                      <w:divBdr>
                        <w:top w:val="none" w:sz="0" w:space="0" w:color="auto"/>
                        <w:left w:val="none" w:sz="0" w:space="0" w:color="auto"/>
                        <w:bottom w:val="none" w:sz="0" w:space="0" w:color="auto"/>
                        <w:right w:val="none" w:sz="0" w:space="0" w:color="auto"/>
                      </w:divBdr>
                      <w:divsChild>
                        <w:div w:id="176207030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97857954">
                  <w:marLeft w:val="480"/>
                  <w:marRight w:val="0"/>
                  <w:marTop w:val="0"/>
                  <w:marBottom w:val="120"/>
                  <w:divBdr>
                    <w:top w:val="none" w:sz="0" w:space="0" w:color="auto"/>
                    <w:left w:val="none" w:sz="0" w:space="0" w:color="auto"/>
                    <w:bottom w:val="none" w:sz="0" w:space="0" w:color="auto"/>
                    <w:right w:val="none" w:sz="0" w:space="0" w:color="auto"/>
                  </w:divBdr>
                  <w:divsChild>
                    <w:div w:id="1226988295">
                      <w:marLeft w:val="480"/>
                      <w:marRight w:val="0"/>
                      <w:marTop w:val="0"/>
                      <w:marBottom w:val="120"/>
                      <w:divBdr>
                        <w:top w:val="none" w:sz="0" w:space="0" w:color="auto"/>
                        <w:left w:val="none" w:sz="0" w:space="0" w:color="auto"/>
                        <w:bottom w:val="none" w:sz="0" w:space="0" w:color="auto"/>
                        <w:right w:val="none" w:sz="0" w:space="0" w:color="auto"/>
                      </w:divBdr>
                      <w:divsChild>
                        <w:div w:id="20561509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97562525">
          <w:marLeft w:val="0"/>
          <w:marRight w:val="0"/>
          <w:marTop w:val="0"/>
          <w:marBottom w:val="0"/>
          <w:divBdr>
            <w:top w:val="single" w:sz="6" w:space="6" w:color="000000"/>
            <w:left w:val="none" w:sz="0" w:space="0" w:color="auto"/>
            <w:bottom w:val="none" w:sz="0" w:space="0" w:color="auto"/>
            <w:right w:val="none" w:sz="0" w:space="0" w:color="auto"/>
          </w:divBdr>
          <w:divsChild>
            <w:div w:id="1967270246">
              <w:marLeft w:val="480"/>
              <w:marRight w:val="0"/>
              <w:marTop w:val="0"/>
              <w:marBottom w:val="120"/>
              <w:divBdr>
                <w:top w:val="none" w:sz="0" w:space="0" w:color="auto"/>
                <w:left w:val="none" w:sz="0" w:space="0" w:color="auto"/>
                <w:bottom w:val="none" w:sz="0" w:space="0" w:color="auto"/>
                <w:right w:val="none" w:sz="0" w:space="0" w:color="auto"/>
              </w:divBdr>
              <w:divsChild>
                <w:div w:id="2080248536">
                  <w:marLeft w:val="480"/>
                  <w:marRight w:val="0"/>
                  <w:marTop w:val="0"/>
                  <w:marBottom w:val="120"/>
                  <w:divBdr>
                    <w:top w:val="none" w:sz="0" w:space="0" w:color="auto"/>
                    <w:left w:val="none" w:sz="0" w:space="0" w:color="auto"/>
                    <w:bottom w:val="none" w:sz="0" w:space="0" w:color="auto"/>
                    <w:right w:val="none" w:sz="0" w:space="0" w:color="auto"/>
                  </w:divBdr>
                  <w:divsChild>
                    <w:div w:id="511339406">
                      <w:marLeft w:val="480"/>
                      <w:marRight w:val="0"/>
                      <w:marTop w:val="0"/>
                      <w:marBottom w:val="120"/>
                      <w:divBdr>
                        <w:top w:val="none" w:sz="0" w:space="0" w:color="auto"/>
                        <w:left w:val="none" w:sz="0" w:space="0" w:color="auto"/>
                        <w:bottom w:val="none" w:sz="0" w:space="0" w:color="auto"/>
                        <w:right w:val="none" w:sz="0" w:space="0" w:color="auto"/>
                      </w:divBdr>
                    </w:div>
                    <w:div w:id="10854989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41835073">
          <w:marLeft w:val="0"/>
          <w:marRight w:val="0"/>
          <w:marTop w:val="0"/>
          <w:marBottom w:val="0"/>
          <w:divBdr>
            <w:top w:val="single" w:sz="6" w:space="6" w:color="000000"/>
            <w:left w:val="none" w:sz="0" w:space="0" w:color="auto"/>
            <w:bottom w:val="none" w:sz="0" w:space="0" w:color="auto"/>
            <w:right w:val="none" w:sz="0" w:space="0" w:color="auto"/>
          </w:divBdr>
          <w:divsChild>
            <w:div w:id="684792544">
              <w:marLeft w:val="480"/>
              <w:marRight w:val="0"/>
              <w:marTop w:val="0"/>
              <w:marBottom w:val="120"/>
              <w:divBdr>
                <w:top w:val="none" w:sz="0" w:space="0" w:color="auto"/>
                <w:left w:val="none" w:sz="0" w:space="0" w:color="auto"/>
                <w:bottom w:val="none" w:sz="0" w:space="0" w:color="auto"/>
                <w:right w:val="none" w:sz="0" w:space="0" w:color="auto"/>
              </w:divBdr>
              <w:divsChild>
                <w:div w:id="377827738">
                  <w:marLeft w:val="480"/>
                  <w:marRight w:val="0"/>
                  <w:marTop w:val="0"/>
                  <w:marBottom w:val="120"/>
                  <w:divBdr>
                    <w:top w:val="none" w:sz="0" w:space="0" w:color="auto"/>
                    <w:left w:val="none" w:sz="0" w:space="0" w:color="auto"/>
                    <w:bottom w:val="none" w:sz="0" w:space="0" w:color="auto"/>
                    <w:right w:val="none" w:sz="0" w:space="0" w:color="auto"/>
                  </w:divBdr>
                  <w:divsChild>
                    <w:div w:id="1763796349">
                      <w:marLeft w:val="480"/>
                      <w:marRight w:val="0"/>
                      <w:marTop w:val="0"/>
                      <w:marBottom w:val="120"/>
                      <w:divBdr>
                        <w:top w:val="none" w:sz="0" w:space="0" w:color="auto"/>
                        <w:left w:val="none" w:sz="0" w:space="0" w:color="auto"/>
                        <w:bottom w:val="none" w:sz="0" w:space="0" w:color="auto"/>
                        <w:right w:val="none" w:sz="0" w:space="0" w:color="auto"/>
                      </w:divBdr>
                      <w:divsChild>
                        <w:div w:id="149058142">
                          <w:marLeft w:val="480"/>
                          <w:marRight w:val="0"/>
                          <w:marTop w:val="0"/>
                          <w:marBottom w:val="120"/>
                          <w:divBdr>
                            <w:top w:val="none" w:sz="0" w:space="0" w:color="auto"/>
                            <w:left w:val="none" w:sz="0" w:space="0" w:color="auto"/>
                            <w:bottom w:val="none" w:sz="0" w:space="0" w:color="auto"/>
                            <w:right w:val="none" w:sz="0" w:space="0" w:color="auto"/>
                          </w:divBdr>
                        </w:div>
                        <w:div w:id="89292994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00305029">
                  <w:marLeft w:val="480"/>
                  <w:marRight w:val="0"/>
                  <w:marTop w:val="0"/>
                  <w:marBottom w:val="120"/>
                  <w:divBdr>
                    <w:top w:val="none" w:sz="0" w:space="0" w:color="auto"/>
                    <w:left w:val="none" w:sz="0" w:space="0" w:color="auto"/>
                    <w:bottom w:val="none" w:sz="0" w:space="0" w:color="auto"/>
                    <w:right w:val="none" w:sz="0" w:space="0" w:color="auto"/>
                  </w:divBdr>
                </w:div>
                <w:div w:id="1985574367">
                  <w:marLeft w:val="480"/>
                  <w:marRight w:val="0"/>
                  <w:marTop w:val="0"/>
                  <w:marBottom w:val="120"/>
                  <w:divBdr>
                    <w:top w:val="none" w:sz="0" w:space="0" w:color="auto"/>
                    <w:left w:val="none" w:sz="0" w:space="0" w:color="auto"/>
                    <w:bottom w:val="none" w:sz="0" w:space="0" w:color="auto"/>
                    <w:right w:val="none" w:sz="0" w:space="0" w:color="auto"/>
                  </w:divBdr>
                  <w:divsChild>
                    <w:div w:id="1798524336">
                      <w:marLeft w:val="480"/>
                      <w:marRight w:val="0"/>
                      <w:marTop w:val="0"/>
                      <w:marBottom w:val="120"/>
                      <w:divBdr>
                        <w:top w:val="none" w:sz="0" w:space="0" w:color="auto"/>
                        <w:left w:val="none" w:sz="0" w:space="0" w:color="auto"/>
                        <w:bottom w:val="none" w:sz="0" w:space="0" w:color="auto"/>
                        <w:right w:val="none" w:sz="0" w:space="0" w:color="auto"/>
                      </w:divBdr>
                      <w:divsChild>
                        <w:div w:id="78330626">
                          <w:marLeft w:val="480"/>
                          <w:marRight w:val="0"/>
                          <w:marTop w:val="0"/>
                          <w:marBottom w:val="120"/>
                          <w:divBdr>
                            <w:top w:val="none" w:sz="0" w:space="0" w:color="auto"/>
                            <w:left w:val="none" w:sz="0" w:space="0" w:color="auto"/>
                            <w:bottom w:val="none" w:sz="0" w:space="0" w:color="auto"/>
                            <w:right w:val="none" w:sz="0" w:space="0" w:color="auto"/>
                          </w:divBdr>
                        </w:div>
                        <w:div w:id="308636545">
                          <w:marLeft w:val="480"/>
                          <w:marRight w:val="0"/>
                          <w:marTop w:val="0"/>
                          <w:marBottom w:val="120"/>
                          <w:divBdr>
                            <w:top w:val="none" w:sz="0" w:space="0" w:color="auto"/>
                            <w:left w:val="none" w:sz="0" w:space="0" w:color="auto"/>
                            <w:bottom w:val="none" w:sz="0" w:space="0" w:color="auto"/>
                            <w:right w:val="none" w:sz="0" w:space="0" w:color="auto"/>
                          </w:divBdr>
                          <w:divsChild>
                            <w:div w:id="1912426886">
                              <w:marLeft w:val="480"/>
                              <w:marRight w:val="0"/>
                              <w:marTop w:val="0"/>
                              <w:marBottom w:val="120"/>
                              <w:divBdr>
                                <w:top w:val="none" w:sz="0" w:space="0" w:color="auto"/>
                                <w:left w:val="none" w:sz="0" w:space="0" w:color="auto"/>
                                <w:bottom w:val="none" w:sz="0" w:space="0" w:color="auto"/>
                                <w:right w:val="none" w:sz="0" w:space="0" w:color="auto"/>
                              </w:divBdr>
                              <w:divsChild>
                                <w:div w:id="1970043602">
                                  <w:marLeft w:val="480"/>
                                  <w:marRight w:val="0"/>
                                  <w:marTop w:val="0"/>
                                  <w:marBottom w:val="120"/>
                                  <w:divBdr>
                                    <w:top w:val="none" w:sz="0" w:space="0" w:color="auto"/>
                                    <w:left w:val="none" w:sz="0" w:space="0" w:color="auto"/>
                                    <w:bottom w:val="none" w:sz="0" w:space="0" w:color="auto"/>
                                    <w:right w:val="none" w:sz="0" w:space="0" w:color="auto"/>
                                  </w:divBdr>
                                  <w:divsChild>
                                    <w:div w:id="15659494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512213">
          <w:marLeft w:val="0"/>
          <w:marRight w:val="0"/>
          <w:marTop w:val="0"/>
          <w:marBottom w:val="0"/>
          <w:divBdr>
            <w:top w:val="single" w:sz="6" w:space="6" w:color="000000"/>
            <w:left w:val="none" w:sz="0" w:space="0" w:color="auto"/>
            <w:bottom w:val="none" w:sz="0" w:space="0" w:color="auto"/>
            <w:right w:val="none" w:sz="0" w:space="0" w:color="auto"/>
          </w:divBdr>
          <w:divsChild>
            <w:div w:id="2102337459">
              <w:marLeft w:val="480"/>
              <w:marRight w:val="0"/>
              <w:marTop w:val="0"/>
              <w:marBottom w:val="120"/>
              <w:divBdr>
                <w:top w:val="none" w:sz="0" w:space="0" w:color="auto"/>
                <w:left w:val="none" w:sz="0" w:space="0" w:color="auto"/>
                <w:bottom w:val="none" w:sz="0" w:space="0" w:color="auto"/>
                <w:right w:val="none" w:sz="0" w:space="0" w:color="auto"/>
              </w:divBdr>
              <w:divsChild>
                <w:div w:id="1028221752">
                  <w:marLeft w:val="480"/>
                  <w:marRight w:val="0"/>
                  <w:marTop w:val="0"/>
                  <w:marBottom w:val="120"/>
                  <w:divBdr>
                    <w:top w:val="none" w:sz="0" w:space="0" w:color="auto"/>
                    <w:left w:val="none" w:sz="0" w:space="0" w:color="auto"/>
                    <w:bottom w:val="none" w:sz="0" w:space="0" w:color="auto"/>
                    <w:right w:val="none" w:sz="0" w:space="0" w:color="auto"/>
                  </w:divBdr>
                  <w:divsChild>
                    <w:div w:id="1545022702">
                      <w:marLeft w:val="480"/>
                      <w:marRight w:val="0"/>
                      <w:marTop w:val="0"/>
                      <w:marBottom w:val="120"/>
                      <w:divBdr>
                        <w:top w:val="none" w:sz="0" w:space="0" w:color="auto"/>
                        <w:left w:val="none" w:sz="0" w:space="0" w:color="auto"/>
                        <w:bottom w:val="none" w:sz="0" w:space="0" w:color="auto"/>
                        <w:right w:val="none" w:sz="0" w:space="0" w:color="auto"/>
                      </w:divBdr>
                      <w:divsChild>
                        <w:div w:id="207881377">
                          <w:marLeft w:val="480"/>
                          <w:marRight w:val="0"/>
                          <w:marTop w:val="0"/>
                          <w:marBottom w:val="120"/>
                          <w:divBdr>
                            <w:top w:val="none" w:sz="0" w:space="0" w:color="auto"/>
                            <w:left w:val="none" w:sz="0" w:space="0" w:color="auto"/>
                            <w:bottom w:val="none" w:sz="0" w:space="0" w:color="auto"/>
                            <w:right w:val="none" w:sz="0" w:space="0" w:color="auto"/>
                          </w:divBdr>
                        </w:div>
                        <w:div w:id="59999613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40961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s://alaska.usgs.gov/rex/adiwg/public/projects/18?format=x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rdata.usgs.gov/validation/php3gL39N.html" TargetMode="External"/><Relationship Id="rId13" Type="http://schemas.microsoft.com/office/2011/relationships/commentsExtended" Target="commentsExtended.xml"/><Relationship Id="rId18" Type="http://schemas.openxmlformats.org/officeDocument/2006/relationships/hyperlink" Target="https://doi.org/10.5066/xxxxxxxxxxxxx"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mrdata.usgs.gov/validation/php3gL39N.html" TargetMode="External"/><Relationship Id="rId12" Type="http://schemas.openxmlformats.org/officeDocument/2006/relationships/comments" Target="comments.xml"/><Relationship Id="rId17" Type="http://schemas.openxmlformats.org/officeDocument/2006/relationships/hyperlink" Target="https://doi.org/10.5066/XXXXXXXXXX" TargetMode="External"/><Relationship Id="rId2" Type="http://schemas.openxmlformats.org/officeDocument/2006/relationships/styles" Target="styles.xml"/><Relationship Id="rId16" Type="http://schemas.openxmlformats.org/officeDocument/2006/relationships/hyperlink" Target="https://doi.org/10.5066/F7HD7SR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rdata.usgs.gov/validation/php3gL39N-new.xml" TargetMode="External"/><Relationship Id="rId11" Type="http://schemas.openxmlformats.org/officeDocument/2006/relationships/hyperlink" Target="https://mrdata.usgs.gov/validation/php3gL39N.html" TargetMode="External"/><Relationship Id="rId5" Type="http://schemas.openxmlformats.org/officeDocument/2006/relationships/hyperlink" Target="https://mrdata.usgs.gov/validation/php3gL39N.faq.html" TargetMode="External"/><Relationship Id="rId15" Type="http://schemas.openxmlformats.org/officeDocument/2006/relationships/hyperlink" Target="https://www2.usgs.gov/climate_landuse/clu_rd/glacierstudies/" TargetMode="External"/><Relationship Id="rId10" Type="http://schemas.openxmlformats.org/officeDocument/2006/relationships/hyperlink" Target="https://mrdata.usgs.gov/validation/php3gL39N.html" TargetMode="External"/><Relationship Id="rId19" Type="http://schemas.openxmlformats.org/officeDocument/2006/relationships/hyperlink" Target="https://geology.usgs.gov/tools/metadata/tools/doc/mp.html" TargetMode="External"/><Relationship Id="rId4" Type="http://schemas.openxmlformats.org/officeDocument/2006/relationships/webSettings" Target="webSettings.xml"/><Relationship Id="rId9" Type="http://schemas.openxmlformats.org/officeDocument/2006/relationships/hyperlink" Target="https://mrdata.usgs.gov/validation/php3gL39N.html" TargetMode="External"/><Relationship Id="rId14" Type="http://schemas.openxmlformats.org/officeDocument/2006/relationships/hyperlink" Target="https://doi.org/10.5066/xxxxxx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Walworth, Dennis H.</dc:creator>
  <cp:lastModifiedBy>Baker, Emily H</cp:lastModifiedBy>
  <cp:revision>3</cp:revision>
  <dcterms:created xsi:type="dcterms:W3CDTF">2018-02-02T20:35:00Z</dcterms:created>
  <dcterms:modified xsi:type="dcterms:W3CDTF">2018-02-02T22:22:00Z</dcterms:modified>
</cp:coreProperties>
</file>