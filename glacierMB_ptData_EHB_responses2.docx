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7786E" w14:textId="77777777" w:rsidR="00BA0D2E" w:rsidRPr="00BA0D2E" w:rsidRDefault="00BA0D2E" w:rsidP="00BA0D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0D2E">
        <w:rPr>
          <w:rFonts w:ascii="Times New Roman" w:eastAsia="Times New Roman" w:hAnsi="Times New Roman" w:cs="Times New Roman"/>
          <w:b/>
          <w:bCs/>
          <w:kern w:val="36"/>
          <w:sz w:val="48"/>
          <w:szCs w:val="48"/>
        </w:rPr>
        <w:t>Point Raw Glaciological Data: Ablation Stake, Snow Pit, and Probed Snow Depth Data</w:t>
      </w:r>
      <w:ins w:id="0" w:author="Walworth, Dennis H." w:date="2018-01-29T17:05:00Z">
        <w:r w:rsidR="006E4ABA">
          <w:rPr>
            <w:rFonts w:ascii="Times New Roman" w:eastAsia="Times New Roman" w:hAnsi="Times New Roman" w:cs="Times New Roman"/>
            <w:b/>
            <w:bCs/>
            <w:kern w:val="36"/>
            <w:sz w:val="48"/>
            <w:szCs w:val="48"/>
          </w:rPr>
          <w:t>,</w:t>
        </w:r>
      </w:ins>
      <w:ins w:id="1" w:author="Walworth, Dennis H." w:date="2018-01-29T17:04:00Z">
        <w:r w:rsidR="006E4ABA">
          <w:rPr>
            <w:rFonts w:ascii="Times New Roman" w:eastAsia="Times New Roman" w:hAnsi="Times New Roman" w:cs="Times New Roman"/>
            <w:b/>
            <w:bCs/>
            <w:kern w:val="36"/>
            <w:sz w:val="48"/>
            <w:szCs w:val="48"/>
          </w:rPr>
          <w:t xml:space="preserve"> 1966-2016</w:t>
        </w:r>
      </w:ins>
    </w:p>
    <w:p w14:paraId="1663C33E"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Metadata also available as - [</w:t>
      </w:r>
      <w:hyperlink r:id="rId5" w:tooltip="This metadata record in an alternative format" w:history="1">
        <w:r w:rsidRPr="00BA0D2E">
          <w:rPr>
            <w:rFonts w:ascii="Times New Roman" w:eastAsia="Times New Roman" w:hAnsi="Times New Roman" w:cs="Times New Roman"/>
            <w:color w:val="0000FF"/>
            <w:sz w:val="24"/>
            <w:szCs w:val="24"/>
            <w:u w:val="single"/>
          </w:rPr>
          <w:t>Questions &amp; Answers</w:t>
        </w:r>
      </w:hyperlink>
      <w:r w:rsidRPr="00BA0D2E">
        <w:rPr>
          <w:rFonts w:ascii="Times New Roman" w:eastAsia="Times New Roman" w:hAnsi="Times New Roman" w:cs="Times New Roman"/>
          <w:sz w:val="24"/>
          <w:szCs w:val="24"/>
        </w:rPr>
        <w:t>] - [</w:t>
      </w:r>
      <w:proofErr w:type="spellStart"/>
      <w:r w:rsidRPr="00BA0D2E">
        <w:rPr>
          <w:rFonts w:ascii="Times New Roman" w:eastAsia="Times New Roman" w:hAnsi="Times New Roman" w:cs="Times New Roman"/>
          <w:sz w:val="24"/>
          <w:szCs w:val="24"/>
        </w:rPr>
        <w:fldChar w:fldCharType="begin"/>
      </w:r>
      <w:r w:rsidRPr="00BA0D2E">
        <w:rPr>
          <w:rFonts w:ascii="Times New Roman" w:eastAsia="Times New Roman" w:hAnsi="Times New Roman" w:cs="Times New Roman"/>
          <w:sz w:val="24"/>
          <w:szCs w:val="24"/>
        </w:rPr>
        <w:instrText xml:space="preserve"> HYPERLINK "https://mrdata.usgs.gov/validation/phpPMnWoZ-new.txt" \o "This metadata record in an alternative format" </w:instrText>
      </w:r>
      <w:r w:rsidRPr="00BA0D2E">
        <w:rPr>
          <w:rFonts w:ascii="Times New Roman" w:eastAsia="Times New Roman" w:hAnsi="Times New Roman" w:cs="Times New Roman"/>
          <w:sz w:val="24"/>
          <w:szCs w:val="24"/>
        </w:rPr>
        <w:fldChar w:fldCharType="separate"/>
      </w:r>
      <w:r w:rsidRPr="00BA0D2E">
        <w:rPr>
          <w:rFonts w:ascii="Times New Roman" w:eastAsia="Times New Roman" w:hAnsi="Times New Roman" w:cs="Times New Roman"/>
          <w:color w:val="0000FF"/>
          <w:sz w:val="24"/>
          <w:szCs w:val="24"/>
          <w:u w:val="single"/>
        </w:rPr>
        <w:t>Parseable</w:t>
      </w:r>
      <w:proofErr w:type="spellEnd"/>
      <w:r w:rsidRPr="00BA0D2E">
        <w:rPr>
          <w:rFonts w:ascii="Times New Roman" w:eastAsia="Times New Roman" w:hAnsi="Times New Roman" w:cs="Times New Roman"/>
          <w:color w:val="0000FF"/>
          <w:sz w:val="24"/>
          <w:szCs w:val="24"/>
          <w:u w:val="single"/>
        </w:rPr>
        <w:t xml:space="preserve"> text</w:t>
      </w:r>
      <w:r w:rsidRPr="00BA0D2E">
        <w:rPr>
          <w:rFonts w:ascii="Times New Roman" w:eastAsia="Times New Roman" w:hAnsi="Times New Roman" w:cs="Times New Roman"/>
          <w:sz w:val="24"/>
          <w:szCs w:val="24"/>
        </w:rPr>
        <w:fldChar w:fldCharType="end"/>
      </w:r>
      <w:r w:rsidRPr="00BA0D2E">
        <w:rPr>
          <w:rFonts w:ascii="Times New Roman" w:eastAsia="Times New Roman" w:hAnsi="Times New Roman" w:cs="Times New Roman"/>
          <w:sz w:val="24"/>
          <w:szCs w:val="24"/>
        </w:rPr>
        <w:t>] - [</w:t>
      </w:r>
      <w:hyperlink r:id="rId6" w:tooltip="This metadata record in an alternative format" w:history="1">
        <w:r w:rsidRPr="00BA0D2E">
          <w:rPr>
            <w:rFonts w:ascii="Times New Roman" w:eastAsia="Times New Roman" w:hAnsi="Times New Roman" w:cs="Times New Roman"/>
            <w:color w:val="0000FF"/>
            <w:sz w:val="24"/>
            <w:szCs w:val="24"/>
            <w:u w:val="single"/>
          </w:rPr>
          <w:t>XML</w:t>
        </w:r>
      </w:hyperlink>
      <w:r w:rsidRPr="00BA0D2E">
        <w:rPr>
          <w:rFonts w:ascii="Times New Roman" w:eastAsia="Times New Roman" w:hAnsi="Times New Roman" w:cs="Times New Roman"/>
          <w:sz w:val="24"/>
          <w:szCs w:val="24"/>
        </w:rPr>
        <w:t>]</w:t>
      </w:r>
    </w:p>
    <w:p w14:paraId="0C45EC9B" w14:textId="77777777" w:rsidR="00BA0D2E" w:rsidRPr="00BA0D2E" w:rsidRDefault="00BA0D2E" w:rsidP="00BA0D2E">
      <w:pPr>
        <w:spacing w:before="100" w:beforeAutospacing="1" w:after="100" w:afterAutospacing="1" w:line="240" w:lineRule="auto"/>
        <w:outlineLvl w:val="2"/>
        <w:rPr>
          <w:rFonts w:ascii="Times New Roman" w:eastAsia="Times New Roman" w:hAnsi="Times New Roman" w:cs="Times New Roman"/>
          <w:b/>
          <w:bCs/>
          <w:sz w:val="27"/>
          <w:szCs w:val="27"/>
        </w:rPr>
      </w:pPr>
      <w:commentRangeStart w:id="2"/>
      <w:r w:rsidRPr="00BA0D2E">
        <w:rPr>
          <w:rFonts w:ascii="Times New Roman" w:eastAsia="Times New Roman" w:hAnsi="Times New Roman" w:cs="Times New Roman"/>
          <w:b/>
          <w:bCs/>
          <w:sz w:val="27"/>
          <w:szCs w:val="27"/>
        </w:rPr>
        <w:t>Metadata</w:t>
      </w:r>
      <w:commentRangeEnd w:id="2"/>
      <w:r w:rsidR="006E4ABA">
        <w:rPr>
          <w:rStyle w:val="CommentReference"/>
        </w:rPr>
        <w:commentReference w:id="2"/>
      </w:r>
      <w:r w:rsidRPr="00BA0D2E">
        <w:rPr>
          <w:rFonts w:ascii="Times New Roman" w:eastAsia="Times New Roman" w:hAnsi="Times New Roman" w:cs="Times New Roman"/>
          <w:b/>
          <w:bCs/>
          <w:sz w:val="27"/>
          <w:szCs w:val="27"/>
        </w:rPr>
        <w:t>:</w:t>
      </w:r>
    </w:p>
    <w:p w14:paraId="7192A9EE" w14:textId="77777777" w:rsidR="00BA0D2E" w:rsidRPr="00BA0D2E" w:rsidRDefault="003165E9" w:rsidP="00BA0D2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1" w:history="1">
        <w:proofErr w:type="spellStart"/>
        <w:r w:rsidR="00BA0D2E" w:rsidRPr="00BA0D2E">
          <w:rPr>
            <w:rFonts w:ascii="Times New Roman" w:eastAsia="Times New Roman" w:hAnsi="Times New Roman" w:cs="Times New Roman"/>
            <w:color w:val="0000FF"/>
            <w:sz w:val="24"/>
            <w:szCs w:val="24"/>
            <w:u w:val="single"/>
          </w:rPr>
          <w:t>Identification_Information</w:t>
        </w:r>
        <w:proofErr w:type="spellEnd"/>
      </w:hyperlink>
    </w:p>
    <w:p w14:paraId="228E156F" w14:textId="77777777" w:rsidR="00BA0D2E" w:rsidRPr="00BA0D2E" w:rsidRDefault="003165E9" w:rsidP="00BA0D2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2" w:history="1">
        <w:proofErr w:type="spellStart"/>
        <w:r w:rsidR="00BA0D2E" w:rsidRPr="00BA0D2E">
          <w:rPr>
            <w:rFonts w:ascii="Times New Roman" w:eastAsia="Times New Roman" w:hAnsi="Times New Roman" w:cs="Times New Roman"/>
            <w:color w:val="0000FF"/>
            <w:sz w:val="24"/>
            <w:szCs w:val="24"/>
            <w:u w:val="single"/>
          </w:rPr>
          <w:t>Data_Quality_Information</w:t>
        </w:r>
        <w:proofErr w:type="spellEnd"/>
      </w:hyperlink>
    </w:p>
    <w:p w14:paraId="3FD91479" w14:textId="77777777" w:rsidR="00BA0D2E" w:rsidRPr="00BA0D2E" w:rsidRDefault="003165E9" w:rsidP="00BA0D2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3" w:history="1">
        <w:proofErr w:type="spellStart"/>
        <w:r w:rsidR="00BA0D2E" w:rsidRPr="00BA0D2E">
          <w:rPr>
            <w:rFonts w:ascii="Times New Roman" w:eastAsia="Times New Roman" w:hAnsi="Times New Roman" w:cs="Times New Roman"/>
            <w:color w:val="0000FF"/>
            <w:sz w:val="24"/>
            <w:szCs w:val="24"/>
            <w:u w:val="single"/>
          </w:rPr>
          <w:t>Spatial_Reference_Information</w:t>
        </w:r>
        <w:proofErr w:type="spellEnd"/>
      </w:hyperlink>
    </w:p>
    <w:p w14:paraId="05F334EF" w14:textId="77777777" w:rsidR="00BA0D2E" w:rsidRPr="00BA0D2E" w:rsidRDefault="003165E9" w:rsidP="00BA0D2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4" w:history="1">
        <w:proofErr w:type="spellStart"/>
        <w:r w:rsidR="00BA0D2E" w:rsidRPr="00BA0D2E">
          <w:rPr>
            <w:rFonts w:ascii="Times New Roman" w:eastAsia="Times New Roman" w:hAnsi="Times New Roman" w:cs="Times New Roman"/>
            <w:color w:val="0000FF"/>
            <w:sz w:val="24"/>
            <w:szCs w:val="24"/>
            <w:u w:val="single"/>
          </w:rPr>
          <w:t>Entity_and_Attribute_Information</w:t>
        </w:r>
        <w:proofErr w:type="spellEnd"/>
      </w:hyperlink>
    </w:p>
    <w:p w14:paraId="5E427988" w14:textId="77777777" w:rsidR="00BA0D2E" w:rsidRPr="00BA0D2E" w:rsidRDefault="003165E9" w:rsidP="00BA0D2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5" w:history="1">
        <w:proofErr w:type="spellStart"/>
        <w:r w:rsidR="00BA0D2E" w:rsidRPr="00BA0D2E">
          <w:rPr>
            <w:rFonts w:ascii="Times New Roman" w:eastAsia="Times New Roman" w:hAnsi="Times New Roman" w:cs="Times New Roman"/>
            <w:color w:val="0000FF"/>
            <w:sz w:val="24"/>
            <w:szCs w:val="24"/>
            <w:u w:val="single"/>
          </w:rPr>
          <w:t>Distribution_Information</w:t>
        </w:r>
        <w:proofErr w:type="spellEnd"/>
      </w:hyperlink>
    </w:p>
    <w:p w14:paraId="373D45E7" w14:textId="77777777" w:rsidR="00BA0D2E" w:rsidRPr="00BA0D2E" w:rsidRDefault="003165E9" w:rsidP="00BA0D2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6" w:history="1">
        <w:proofErr w:type="spellStart"/>
        <w:r w:rsidR="00BA0D2E" w:rsidRPr="00BA0D2E">
          <w:rPr>
            <w:rFonts w:ascii="Times New Roman" w:eastAsia="Times New Roman" w:hAnsi="Times New Roman" w:cs="Times New Roman"/>
            <w:color w:val="0000FF"/>
            <w:sz w:val="24"/>
            <w:szCs w:val="24"/>
            <w:u w:val="single"/>
          </w:rPr>
          <w:t>Metadata_Reference_Information</w:t>
        </w:r>
        <w:proofErr w:type="spellEnd"/>
      </w:hyperlink>
    </w:p>
    <w:p w14:paraId="44AF6D2F"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Identification_Information</w:t>
      </w:r>
      <w:proofErr w:type="spellEnd"/>
      <w:r w:rsidRPr="00BA0D2E">
        <w:rPr>
          <w:rFonts w:ascii="Times New Roman" w:eastAsia="Times New Roman" w:hAnsi="Times New Roman" w:cs="Times New Roman"/>
          <w:i/>
          <w:iCs/>
          <w:sz w:val="24"/>
          <w:szCs w:val="24"/>
        </w:rPr>
        <w:t>:</w:t>
      </w:r>
    </w:p>
    <w:p w14:paraId="18FC7BBE"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Citation:</w:t>
      </w:r>
    </w:p>
    <w:p w14:paraId="2923EF6F"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Citation_Information</w:t>
      </w:r>
      <w:proofErr w:type="spellEnd"/>
      <w:r w:rsidRPr="00BA0D2E">
        <w:rPr>
          <w:rFonts w:ascii="Times New Roman" w:eastAsia="Times New Roman" w:hAnsi="Times New Roman" w:cs="Times New Roman"/>
          <w:i/>
          <w:iCs/>
          <w:sz w:val="24"/>
          <w:szCs w:val="24"/>
        </w:rPr>
        <w:t>:</w:t>
      </w:r>
    </w:p>
    <w:p w14:paraId="62A52CC5"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Originator:</w:t>
      </w:r>
      <w:r w:rsidRPr="00BA0D2E">
        <w:rPr>
          <w:rFonts w:ascii="Times New Roman" w:eastAsia="Times New Roman" w:hAnsi="Times New Roman" w:cs="Times New Roman"/>
          <w:sz w:val="24"/>
          <w:szCs w:val="24"/>
        </w:rPr>
        <w:t xml:space="preserve"> Emily H. Baker (ORCID: 0000-0002-0938-3496</w:t>
      </w:r>
      <w:proofErr w:type="gramStart"/>
      <w:r w:rsidRPr="00BA0D2E">
        <w:rPr>
          <w:rFonts w:ascii="Times New Roman" w:eastAsia="Times New Roman" w:hAnsi="Times New Roman" w:cs="Times New Roman"/>
          <w:sz w:val="24"/>
          <w:szCs w:val="24"/>
        </w:rPr>
        <w:t>)</w:t>
      </w:r>
      <w:proofErr w:type="gramEnd"/>
      <w:r w:rsidRPr="00BA0D2E">
        <w:rPr>
          <w:rFonts w:ascii="Times New Roman" w:eastAsia="Times New Roman" w:hAnsi="Times New Roman" w:cs="Times New Roman"/>
          <w:sz w:val="24"/>
          <w:szCs w:val="24"/>
        </w:rPr>
        <w:br/>
      </w:r>
      <w:r w:rsidRPr="00BA0D2E">
        <w:rPr>
          <w:rFonts w:ascii="Times New Roman" w:eastAsia="Times New Roman" w:hAnsi="Times New Roman" w:cs="Times New Roman"/>
          <w:i/>
          <w:iCs/>
          <w:sz w:val="24"/>
          <w:szCs w:val="24"/>
        </w:rPr>
        <w:t>Originator:</w:t>
      </w:r>
      <w:r w:rsidRPr="00BA0D2E">
        <w:rPr>
          <w:rFonts w:ascii="Times New Roman" w:eastAsia="Times New Roman" w:hAnsi="Times New Roman" w:cs="Times New Roman"/>
          <w:sz w:val="24"/>
          <w:szCs w:val="24"/>
        </w:rPr>
        <w:t xml:space="preserve"> Christopher J. McNeil (ORCID: 0000-0003-4170-0428)</w:t>
      </w:r>
      <w:r w:rsidRPr="00BA0D2E">
        <w:rPr>
          <w:rFonts w:ascii="Times New Roman" w:eastAsia="Times New Roman" w:hAnsi="Times New Roman" w:cs="Times New Roman"/>
          <w:sz w:val="24"/>
          <w:szCs w:val="24"/>
        </w:rPr>
        <w:br/>
      </w:r>
      <w:r w:rsidRPr="00BA0D2E">
        <w:rPr>
          <w:rFonts w:ascii="Times New Roman" w:eastAsia="Times New Roman" w:hAnsi="Times New Roman" w:cs="Times New Roman"/>
          <w:i/>
          <w:iCs/>
          <w:sz w:val="24"/>
          <w:szCs w:val="24"/>
        </w:rPr>
        <w:t>Originator:</w:t>
      </w:r>
      <w:r w:rsidRPr="00BA0D2E">
        <w:rPr>
          <w:rFonts w:ascii="Times New Roman" w:eastAsia="Times New Roman" w:hAnsi="Times New Roman" w:cs="Times New Roman"/>
          <w:sz w:val="24"/>
          <w:szCs w:val="24"/>
        </w:rPr>
        <w:t xml:space="preserve"> Louis C. Sass (ORCID: 0000-0003-4677-029X)</w:t>
      </w:r>
      <w:r w:rsidRPr="00BA0D2E">
        <w:rPr>
          <w:rFonts w:ascii="Times New Roman" w:eastAsia="Times New Roman" w:hAnsi="Times New Roman" w:cs="Times New Roman"/>
          <w:sz w:val="24"/>
          <w:szCs w:val="24"/>
        </w:rPr>
        <w:br/>
      </w:r>
      <w:r w:rsidRPr="00BA0D2E">
        <w:rPr>
          <w:rFonts w:ascii="Times New Roman" w:eastAsia="Times New Roman" w:hAnsi="Times New Roman" w:cs="Times New Roman"/>
          <w:i/>
          <w:iCs/>
          <w:sz w:val="24"/>
          <w:szCs w:val="24"/>
        </w:rPr>
        <w:t>Originator:</w:t>
      </w:r>
      <w:r w:rsidRPr="00BA0D2E">
        <w:rPr>
          <w:rFonts w:ascii="Times New Roman" w:eastAsia="Times New Roman" w:hAnsi="Times New Roman" w:cs="Times New Roman"/>
          <w:sz w:val="24"/>
          <w:szCs w:val="24"/>
        </w:rPr>
        <w:t xml:space="preserve"> Shad </w:t>
      </w:r>
      <w:proofErr w:type="spellStart"/>
      <w:r w:rsidRPr="00BA0D2E">
        <w:rPr>
          <w:rFonts w:ascii="Times New Roman" w:eastAsia="Times New Roman" w:hAnsi="Times New Roman" w:cs="Times New Roman"/>
          <w:sz w:val="24"/>
          <w:szCs w:val="24"/>
        </w:rPr>
        <w:t>O'Neel</w:t>
      </w:r>
      <w:proofErr w:type="spellEnd"/>
      <w:r w:rsidRPr="00BA0D2E">
        <w:rPr>
          <w:rFonts w:ascii="Times New Roman" w:eastAsia="Times New Roman" w:hAnsi="Times New Roman" w:cs="Times New Roman"/>
          <w:sz w:val="24"/>
          <w:szCs w:val="24"/>
        </w:rPr>
        <w:t xml:space="preserve"> (ORCID: 0000-0002-9185-0144)</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Publication_Date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20180101</w:t>
      </w:r>
      <w:r w:rsidRPr="00BA0D2E">
        <w:rPr>
          <w:rFonts w:ascii="Times New Roman" w:eastAsia="Times New Roman" w:hAnsi="Times New Roman" w:cs="Times New Roman"/>
          <w:sz w:val="24"/>
          <w:szCs w:val="24"/>
        </w:rPr>
        <w:br/>
      </w:r>
      <w:r w:rsidRPr="00BA0D2E">
        <w:rPr>
          <w:rFonts w:ascii="Times New Roman" w:eastAsia="Times New Roman" w:hAnsi="Times New Roman" w:cs="Times New Roman"/>
          <w:i/>
          <w:iCs/>
          <w:sz w:val="24"/>
          <w:szCs w:val="24"/>
        </w:rPr>
        <w:t>Title:</w:t>
      </w:r>
      <w:r w:rsidRPr="00BA0D2E">
        <w:rPr>
          <w:rFonts w:ascii="Times New Roman" w:eastAsia="Times New Roman" w:hAnsi="Times New Roman" w:cs="Times New Roman"/>
          <w:sz w:val="24"/>
          <w:szCs w:val="24"/>
        </w:rPr>
        <w:t xml:space="preserve"> </w:t>
      </w:r>
    </w:p>
    <w:p w14:paraId="75B36B4A"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 xml:space="preserve">Point Raw Glaciological Data: Ablation Stake, Snow Pit, and Probed Snow Depth Data </w:t>
      </w:r>
    </w:p>
    <w:p w14:paraId="7F27DB08"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Geospatial_Data_Presentation_Form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tabular digital data</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Publication_Information</w:t>
      </w:r>
      <w:proofErr w:type="spellEnd"/>
      <w:r w:rsidRPr="00BA0D2E">
        <w:rPr>
          <w:rFonts w:ascii="Times New Roman" w:eastAsia="Times New Roman" w:hAnsi="Times New Roman" w:cs="Times New Roman"/>
          <w:i/>
          <w:iCs/>
          <w:sz w:val="24"/>
          <w:szCs w:val="24"/>
        </w:rPr>
        <w:t>:</w:t>
      </w:r>
    </w:p>
    <w:p w14:paraId="370ACA80"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Publication_Place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Anchorage, AK</w:t>
      </w:r>
      <w:r w:rsidRPr="00BA0D2E">
        <w:rPr>
          <w:rFonts w:ascii="Times New Roman" w:eastAsia="Times New Roman" w:hAnsi="Times New Roman" w:cs="Times New Roman"/>
          <w:sz w:val="24"/>
          <w:szCs w:val="24"/>
        </w:rPr>
        <w:br/>
      </w:r>
      <w:r w:rsidRPr="00BA0D2E">
        <w:rPr>
          <w:rFonts w:ascii="Times New Roman" w:eastAsia="Times New Roman" w:hAnsi="Times New Roman" w:cs="Times New Roman"/>
          <w:i/>
          <w:iCs/>
          <w:sz w:val="24"/>
          <w:szCs w:val="24"/>
        </w:rPr>
        <w:t>Publisher:</w:t>
      </w:r>
      <w:r w:rsidRPr="00BA0D2E">
        <w:rPr>
          <w:rFonts w:ascii="Times New Roman" w:eastAsia="Times New Roman" w:hAnsi="Times New Roman" w:cs="Times New Roman"/>
          <w:sz w:val="24"/>
          <w:szCs w:val="24"/>
        </w:rPr>
        <w:t xml:space="preserve"> U.S. Geological Survey, Alaska Science Center</w:t>
      </w:r>
    </w:p>
    <w:p w14:paraId="34076F6F"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Online_Linkage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hyperlink r:id="rId15" w:history="1">
        <w:r w:rsidRPr="00BA0D2E">
          <w:rPr>
            <w:rFonts w:ascii="Times New Roman" w:eastAsia="Times New Roman" w:hAnsi="Times New Roman" w:cs="Times New Roman"/>
            <w:color w:val="0000FF"/>
            <w:sz w:val="24"/>
            <w:szCs w:val="24"/>
            <w:u w:val="single"/>
          </w:rPr>
          <w:t>https://doi.org/10.5066/xxxxxxxx</w:t>
        </w:r>
      </w:hyperlink>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Larger_Work_Citation</w:t>
      </w:r>
      <w:proofErr w:type="spellEnd"/>
      <w:r w:rsidRPr="00BA0D2E">
        <w:rPr>
          <w:rFonts w:ascii="Times New Roman" w:eastAsia="Times New Roman" w:hAnsi="Times New Roman" w:cs="Times New Roman"/>
          <w:i/>
          <w:iCs/>
          <w:sz w:val="24"/>
          <w:szCs w:val="24"/>
        </w:rPr>
        <w:t>:</w:t>
      </w:r>
    </w:p>
    <w:p w14:paraId="1C4AD47C"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Citation_Information</w:t>
      </w:r>
      <w:proofErr w:type="spellEnd"/>
      <w:r w:rsidRPr="00BA0D2E">
        <w:rPr>
          <w:rFonts w:ascii="Times New Roman" w:eastAsia="Times New Roman" w:hAnsi="Times New Roman" w:cs="Times New Roman"/>
          <w:i/>
          <w:iCs/>
          <w:sz w:val="24"/>
          <w:szCs w:val="24"/>
        </w:rPr>
        <w:t>:</w:t>
      </w:r>
    </w:p>
    <w:p w14:paraId="7DC666BE"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Originator:</w:t>
      </w:r>
      <w:r w:rsidRPr="00BA0D2E">
        <w:rPr>
          <w:rFonts w:ascii="Times New Roman" w:eastAsia="Times New Roman" w:hAnsi="Times New Roman" w:cs="Times New Roman"/>
          <w:sz w:val="24"/>
          <w:szCs w:val="24"/>
        </w:rPr>
        <w:t xml:space="preserve"> Emily H. Baker (ORCID: 0000-0002-0938-3496</w:t>
      </w:r>
      <w:proofErr w:type="gramStart"/>
      <w:r w:rsidRPr="00BA0D2E">
        <w:rPr>
          <w:rFonts w:ascii="Times New Roman" w:eastAsia="Times New Roman" w:hAnsi="Times New Roman" w:cs="Times New Roman"/>
          <w:sz w:val="24"/>
          <w:szCs w:val="24"/>
        </w:rPr>
        <w:t>)</w:t>
      </w:r>
      <w:proofErr w:type="gramEnd"/>
      <w:r w:rsidRPr="00BA0D2E">
        <w:rPr>
          <w:rFonts w:ascii="Times New Roman" w:eastAsia="Times New Roman" w:hAnsi="Times New Roman" w:cs="Times New Roman"/>
          <w:sz w:val="24"/>
          <w:szCs w:val="24"/>
        </w:rPr>
        <w:br/>
      </w:r>
      <w:r w:rsidRPr="00BA0D2E">
        <w:rPr>
          <w:rFonts w:ascii="Times New Roman" w:eastAsia="Times New Roman" w:hAnsi="Times New Roman" w:cs="Times New Roman"/>
          <w:i/>
          <w:iCs/>
          <w:sz w:val="24"/>
          <w:szCs w:val="24"/>
        </w:rPr>
        <w:t>Originator:</w:t>
      </w:r>
      <w:r w:rsidRPr="00BA0D2E">
        <w:rPr>
          <w:rFonts w:ascii="Times New Roman" w:eastAsia="Times New Roman" w:hAnsi="Times New Roman" w:cs="Times New Roman"/>
          <w:sz w:val="24"/>
          <w:szCs w:val="24"/>
        </w:rPr>
        <w:t xml:space="preserve"> Christopher J. McNeil (ORCID: 0000-0003-4170-0428)</w:t>
      </w:r>
      <w:r w:rsidRPr="00BA0D2E">
        <w:rPr>
          <w:rFonts w:ascii="Times New Roman" w:eastAsia="Times New Roman" w:hAnsi="Times New Roman" w:cs="Times New Roman"/>
          <w:sz w:val="24"/>
          <w:szCs w:val="24"/>
        </w:rPr>
        <w:br/>
      </w:r>
      <w:r w:rsidRPr="00BA0D2E">
        <w:rPr>
          <w:rFonts w:ascii="Times New Roman" w:eastAsia="Times New Roman" w:hAnsi="Times New Roman" w:cs="Times New Roman"/>
          <w:i/>
          <w:iCs/>
          <w:sz w:val="24"/>
          <w:szCs w:val="24"/>
        </w:rPr>
        <w:t>Originator:</w:t>
      </w:r>
      <w:r w:rsidRPr="00BA0D2E">
        <w:rPr>
          <w:rFonts w:ascii="Times New Roman" w:eastAsia="Times New Roman" w:hAnsi="Times New Roman" w:cs="Times New Roman"/>
          <w:sz w:val="24"/>
          <w:szCs w:val="24"/>
        </w:rPr>
        <w:t xml:space="preserve"> Louis C. Sass (ORCID: 0000-0003-4677-029X)</w:t>
      </w:r>
      <w:r w:rsidRPr="00BA0D2E">
        <w:rPr>
          <w:rFonts w:ascii="Times New Roman" w:eastAsia="Times New Roman" w:hAnsi="Times New Roman" w:cs="Times New Roman"/>
          <w:sz w:val="24"/>
          <w:szCs w:val="24"/>
        </w:rPr>
        <w:br/>
      </w:r>
      <w:r w:rsidRPr="00BA0D2E">
        <w:rPr>
          <w:rFonts w:ascii="Times New Roman" w:eastAsia="Times New Roman" w:hAnsi="Times New Roman" w:cs="Times New Roman"/>
          <w:i/>
          <w:iCs/>
          <w:sz w:val="24"/>
          <w:szCs w:val="24"/>
        </w:rPr>
        <w:t>Originator:</w:t>
      </w:r>
      <w:r w:rsidRPr="00BA0D2E">
        <w:rPr>
          <w:rFonts w:ascii="Times New Roman" w:eastAsia="Times New Roman" w:hAnsi="Times New Roman" w:cs="Times New Roman"/>
          <w:sz w:val="24"/>
          <w:szCs w:val="24"/>
        </w:rPr>
        <w:t xml:space="preserve"> Shad </w:t>
      </w:r>
      <w:proofErr w:type="spellStart"/>
      <w:r w:rsidRPr="00BA0D2E">
        <w:rPr>
          <w:rFonts w:ascii="Times New Roman" w:eastAsia="Times New Roman" w:hAnsi="Times New Roman" w:cs="Times New Roman"/>
          <w:sz w:val="24"/>
          <w:szCs w:val="24"/>
        </w:rPr>
        <w:t>O'Neel</w:t>
      </w:r>
      <w:proofErr w:type="spellEnd"/>
      <w:r w:rsidRPr="00BA0D2E">
        <w:rPr>
          <w:rFonts w:ascii="Times New Roman" w:eastAsia="Times New Roman" w:hAnsi="Times New Roman" w:cs="Times New Roman"/>
          <w:sz w:val="24"/>
          <w:szCs w:val="24"/>
        </w:rPr>
        <w:t xml:space="preserve"> (ORCID: 0000-0002-9185-0144)</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Publication_Date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20180101</w:t>
      </w:r>
      <w:r w:rsidRPr="00BA0D2E">
        <w:rPr>
          <w:rFonts w:ascii="Times New Roman" w:eastAsia="Times New Roman" w:hAnsi="Times New Roman" w:cs="Times New Roman"/>
          <w:sz w:val="24"/>
          <w:szCs w:val="24"/>
        </w:rPr>
        <w:br/>
      </w:r>
      <w:r w:rsidRPr="00BA0D2E">
        <w:rPr>
          <w:rFonts w:ascii="Times New Roman" w:eastAsia="Times New Roman" w:hAnsi="Times New Roman" w:cs="Times New Roman"/>
          <w:i/>
          <w:iCs/>
          <w:sz w:val="24"/>
          <w:szCs w:val="24"/>
        </w:rPr>
        <w:t>Title:</w:t>
      </w:r>
      <w:r w:rsidRPr="00BA0D2E">
        <w:rPr>
          <w:rFonts w:ascii="Times New Roman" w:eastAsia="Times New Roman" w:hAnsi="Times New Roman" w:cs="Times New Roman"/>
          <w:sz w:val="24"/>
          <w:szCs w:val="24"/>
        </w:rPr>
        <w:t xml:space="preserve"> USGS Benchmark Glacier Mass Balance and Project Data: 1966-2016</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Geospatial_Data_Presentation_Form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commentRangeStart w:id="3"/>
      <w:r w:rsidRPr="00BA0D2E">
        <w:rPr>
          <w:rFonts w:ascii="Times New Roman" w:eastAsia="Times New Roman" w:hAnsi="Times New Roman" w:cs="Times New Roman"/>
          <w:sz w:val="24"/>
          <w:szCs w:val="24"/>
        </w:rPr>
        <w:t>tabular digital data</w:t>
      </w:r>
      <w:r w:rsidRPr="00BA0D2E">
        <w:rPr>
          <w:rFonts w:ascii="Times New Roman" w:eastAsia="Times New Roman" w:hAnsi="Times New Roman" w:cs="Times New Roman"/>
          <w:sz w:val="24"/>
          <w:szCs w:val="24"/>
        </w:rPr>
        <w:br/>
      </w:r>
      <w:commentRangeEnd w:id="3"/>
      <w:r w:rsidR="006E4ABA">
        <w:rPr>
          <w:rStyle w:val="CommentReference"/>
        </w:rPr>
        <w:commentReference w:id="3"/>
      </w:r>
      <w:proofErr w:type="spellStart"/>
      <w:r w:rsidRPr="00BA0D2E">
        <w:rPr>
          <w:rFonts w:ascii="Times New Roman" w:eastAsia="Times New Roman" w:hAnsi="Times New Roman" w:cs="Times New Roman"/>
          <w:i/>
          <w:iCs/>
          <w:sz w:val="24"/>
          <w:szCs w:val="24"/>
        </w:rPr>
        <w:t>Online_Linkage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hyperlink r:id="rId16" w:history="1">
        <w:r w:rsidRPr="00BA0D2E">
          <w:rPr>
            <w:rFonts w:ascii="Times New Roman" w:eastAsia="Times New Roman" w:hAnsi="Times New Roman" w:cs="Times New Roman"/>
            <w:color w:val="0000FF"/>
            <w:sz w:val="24"/>
            <w:szCs w:val="24"/>
            <w:u w:val="single"/>
          </w:rPr>
          <w:t>https://doi.org/10.5066/xxxxxxx</w:t>
        </w:r>
      </w:hyperlink>
    </w:p>
    <w:p w14:paraId="3F609516"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Description:</w:t>
      </w:r>
    </w:p>
    <w:p w14:paraId="774455D0"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Abstract:</w:t>
      </w:r>
      <w:r w:rsidRPr="00BA0D2E">
        <w:rPr>
          <w:rFonts w:ascii="Times New Roman" w:eastAsia="Times New Roman" w:hAnsi="Times New Roman" w:cs="Times New Roman"/>
          <w:sz w:val="24"/>
          <w:szCs w:val="24"/>
        </w:rPr>
        <w:t xml:space="preserve"> </w:t>
      </w:r>
    </w:p>
    <w:p w14:paraId="139D1130" w14:textId="77777777" w:rsidR="00BA0D2E" w:rsidRPr="00BA0D2E" w:rsidRDefault="00BA0D2E" w:rsidP="00BA0D2E">
      <w:pPr>
        <w:spacing w:after="120" w:line="240" w:lineRule="auto"/>
        <w:rPr>
          <w:rFonts w:ascii="Times New Roman" w:eastAsia="Times New Roman" w:hAnsi="Times New Roman" w:cs="Times New Roman"/>
          <w:sz w:val="24"/>
          <w:szCs w:val="24"/>
        </w:rPr>
      </w:pPr>
      <w:commentRangeStart w:id="4"/>
      <w:commentRangeStart w:id="5"/>
      <w:r w:rsidRPr="00BA0D2E">
        <w:rPr>
          <w:rFonts w:ascii="Times New Roman" w:eastAsia="Times New Roman" w:hAnsi="Times New Roman" w:cs="Times New Roman"/>
          <w:sz w:val="24"/>
          <w:szCs w:val="24"/>
        </w:rPr>
        <w:lastRenderedPageBreak/>
        <w:t>Since</w:t>
      </w:r>
      <w:commentRangeEnd w:id="4"/>
      <w:r w:rsidR="006E4ABA">
        <w:rPr>
          <w:rStyle w:val="CommentReference"/>
        </w:rPr>
        <w:commentReference w:id="4"/>
      </w:r>
      <w:commentRangeEnd w:id="5"/>
      <w:r w:rsidR="003D1042">
        <w:rPr>
          <w:rStyle w:val="CommentReference"/>
        </w:rPr>
        <w:commentReference w:id="5"/>
      </w:r>
      <w:r w:rsidRPr="00BA0D2E">
        <w:rPr>
          <w:rFonts w:ascii="Times New Roman" w:eastAsia="Times New Roman" w:hAnsi="Times New Roman" w:cs="Times New Roman"/>
          <w:sz w:val="24"/>
          <w:szCs w:val="24"/>
        </w:rPr>
        <w:t xml:space="preserve"> the late 1950s, the USGS has maintained a long-term glacier mass-balance program at three North American glaciers. Measurements began on South Cascade Glacier, WA in 1958, expanding to </w:t>
      </w:r>
      <w:proofErr w:type="spellStart"/>
      <w:r w:rsidRPr="00BA0D2E">
        <w:rPr>
          <w:rFonts w:ascii="Times New Roman" w:eastAsia="Times New Roman" w:hAnsi="Times New Roman" w:cs="Times New Roman"/>
          <w:sz w:val="24"/>
          <w:szCs w:val="24"/>
        </w:rPr>
        <w:t>Gulkana</w:t>
      </w:r>
      <w:proofErr w:type="spellEnd"/>
      <w:r w:rsidRPr="00BA0D2E">
        <w:rPr>
          <w:rFonts w:ascii="Times New Roman" w:eastAsia="Times New Roman" w:hAnsi="Times New Roman" w:cs="Times New Roman"/>
          <w:sz w:val="24"/>
          <w:szCs w:val="24"/>
        </w:rPr>
        <w:t xml:space="preserve"> and Wolverine glaciers, AK in 1966, and later Sperry Glacier, MT in 2005. Additional measurements have been made on Lemon Creek and </w:t>
      </w:r>
      <w:proofErr w:type="spellStart"/>
      <w:r w:rsidRPr="00BA0D2E">
        <w:rPr>
          <w:rFonts w:ascii="Times New Roman" w:eastAsia="Times New Roman" w:hAnsi="Times New Roman" w:cs="Times New Roman"/>
          <w:sz w:val="24"/>
          <w:szCs w:val="24"/>
        </w:rPr>
        <w:t>Taku</w:t>
      </w:r>
      <w:proofErr w:type="spellEnd"/>
      <w:r w:rsidRPr="00BA0D2E">
        <w:rPr>
          <w:rFonts w:ascii="Times New Roman" w:eastAsia="Times New Roman" w:hAnsi="Times New Roman" w:cs="Times New Roman"/>
          <w:sz w:val="24"/>
          <w:szCs w:val="24"/>
        </w:rPr>
        <w:t xml:space="preserve"> glaciers, AK to compliment data collected by the Juneau Icefield Research Program (JIRP; </w:t>
      </w:r>
      <w:proofErr w:type="spellStart"/>
      <w:r w:rsidRPr="00BA0D2E">
        <w:rPr>
          <w:rFonts w:ascii="Times New Roman" w:eastAsia="Times New Roman" w:hAnsi="Times New Roman" w:cs="Times New Roman"/>
          <w:sz w:val="24"/>
          <w:szCs w:val="24"/>
        </w:rPr>
        <w:t>Pelto</w:t>
      </w:r>
      <w:proofErr w:type="spellEnd"/>
      <w:r w:rsidRPr="00BA0D2E">
        <w:rPr>
          <w:rFonts w:ascii="Times New Roman" w:eastAsia="Times New Roman" w:hAnsi="Times New Roman" w:cs="Times New Roman"/>
          <w:sz w:val="24"/>
          <w:szCs w:val="24"/>
        </w:rPr>
        <w:t xml:space="preserve"> et al., 2013). Direct field measurements of point glaciological data are combined with weather and geodetic data to derive glacier-wide seasonal and annual surface mass balance solutions of each glacier in conventional and reference surface formats (</w:t>
      </w:r>
      <w:proofErr w:type="spellStart"/>
      <w:r w:rsidRPr="00BA0D2E">
        <w:rPr>
          <w:rFonts w:ascii="Times New Roman" w:eastAsia="Times New Roman" w:hAnsi="Times New Roman" w:cs="Times New Roman"/>
          <w:sz w:val="24"/>
          <w:szCs w:val="24"/>
        </w:rPr>
        <w:t>Cogley</w:t>
      </w:r>
      <w:proofErr w:type="spellEnd"/>
      <w:r w:rsidRPr="00BA0D2E">
        <w:rPr>
          <w:rFonts w:ascii="Times New Roman" w:eastAsia="Times New Roman" w:hAnsi="Times New Roman" w:cs="Times New Roman"/>
          <w:sz w:val="24"/>
          <w:szCs w:val="24"/>
        </w:rPr>
        <w:t xml:space="preserve"> et al., 2011). Additional details on the calculation of glacier-wide surface mass balance is described in Van </w:t>
      </w:r>
      <w:proofErr w:type="spellStart"/>
      <w:r w:rsidRPr="00BA0D2E">
        <w:rPr>
          <w:rFonts w:ascii="Times New Roman" w:eastAsia="Times New Roman" w:hAnsi="Times New Roman" w:cs="Times New Roman"/>
          <w:sz w:val="24"/>
          <w:szCs w:val="24"/>
        </w:rPr>
        <w:t>Beusekom</w:t>
      </w:r>
      <w:proofErr w:type="spellEnd"/>
      <w:r w:rsidRPr="00BA0D2E">
        <w:rPr>
          <w:rFonts w:ascii="Times New Roman" w:eastAsia="Times New Roman" w:hAnsi="Times New Roman" w:cs="Times New Roman"/>
          <w:sz w:val="24"/>
          <w:szCs w:val="24"/>
        </w:rPr>
        <w:t xml:space="preserve"> et al. (2010). </w:t>
      </w:r>
    </w:p>
    <w:p w14:paraId="0BA92566"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Purpose:</w:t>
      </w:r>
      <w:r w:rsidRPr="00BA0D2E">
        <w:rPr>
          <w:rFonts w:ascii="Times New Roman" w:eastAsia="Times New Roman" w:hAnsi="Times New Roman" w:cs="Times New Roman"/>
          <w:sz w:val="24"/>
          <w:szCs w:val="24"/>
        </w:rPr>
        <w:t xml:space="preserve"> </w:t>
      </w:r>
    </w:p>
    <w:p w14:paraId="730C6E0D" w14:textId="77777777" w:rsidR="00BA0D2E" w:rsidRPr="00BA0D2E" w:rsidRDefault="00BA0D2E" w:rsidP="00BA0D2E">
      <w:pPr>
        <w:spacing w:after="120" w:line="240" w:lineRule="auto"/>
        <w:rPr>
          <w:rFonts w:ascii="Times New Roman" w:eastAsia="Times New Roman" w:hAnsi="Times New Roman" w:cs="Times New Roman"/>
          <w:sz w:val="24"/>
          <w:szCs w:val="24"/>
        </w:rPr>
      </w:pPr>
      <w:commentRangeStart w:id="6"/>
      <w:commentRangeStart w:id="7"/>
      <w:r w:rsidRPr="00BA0D2E">
        <w:rPr>
          <w:rFonts w:ascii="Times New Roman" w:eastAsia="Times New Roman" w:hAnsi="Times New Roman" w:cs="Times New Roman"/>
          <w:sz w:val="24"/>
          <w:szCs w:val="24"/>
        </w:rPr>
        <w:t xml:space="preserve">The purpose of this project </w:t>
      </w:r>
      <w:commentRangeEnd w:id="6"/>
      <w:r w:rsidR="00080004">
        <w:rPr>
          <w:rStyle w:val="CommentReference"/>
        </w:rPr>
        <w:commentReference w:id="6"/>
      </w:r>
      <w:commentRangeEnd w:id="7"/>
      <w:r w:rsidR="003D1042">
        <w:rPr>
          <w:rStyle w:val="CommentReference"/>
        </w:rPr>
        <w:commentReference w:id="7"/>
      </w:r>
      <w:r w:rsidRPr="00BA0D2E">
        <w:rPr>
          <w:rFonts w:ascii="Times New Roman" w:eastAsia="Times New Roman" w:hAnsi="Times New Roman" w:cs="Times New Roman"/>
          <w:sz w:val="24"/>
          <w:szCs w:val="24"/>
        </w:rPr>
        <w:t xml:space="preserve">is to quantitatively record changes in mass at specified glaciers over the period of record. Although this data was primarily collected for the purpose of mass balance, there are many other potential uses for this data, including ecological assessments, remote sensing validation, or water resource applications. Data is included as available, though the history of the project. Additional older, analog records may be available via digitized scans of field notebooks. </w:t>
      </w:r>
    </w:p>
    <w:p w14:paraId="3EE6EB2C"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Supplemental_Information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3BD8D9F7"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 xml:space="preserve">This data is used to calculate seasonal glacier-wide mass balances, as released in </w:t>
      </w:r>
      <w:proofErr w:type="spellStart"/>
      <w:r w:rsidRPr="00BA0D2E">
        <w:rPr>
          <w:rFonts w:ascii="Times New Roman" w:eastAsia="Times New Roman" w:hAnsi="Times New Roman" w:cs="Times New Roman"/>
          <w:sz w:val="24"/>
          <w:szCs w:val="24"/>
        </w:rPr>
        <w:t>O'Neel</w:t>
      </w:r>
      <w:proofErr w:type="spellEnd"/>
      <w:r w:rsidRPr="00BA0D2E">
        <w:rPr>
          <w:rFonts w:ascii="Times New Roman" w:eastAsia="Times New Roman" w:hAnsi="Times New Roman" w:cs="Times New Roman"/>
          <w:sz w:val="24"/>
          <w:szCs w:val="24"/>
        </w:rPr>
        <w:t xml:space="preserve"> </w:t>
      </w:r>
      <w:proofErr w:type="gramStart"/>
      <w:r w:rsidRPr="00BA0D2E">
        <w:rPr>
          <w:rFonts w:ascii="Times New Roman" w:eastAsia="Times New Roman" w:hAnsi="Times New Roman" w:cs="Times New Roman"/>
          <w:sz w:val="24"/>
          <w:szCs w:val="24"/>
        </w:rPr>
        <w:t>et</w:t>
      </w:r>
      <w:proofErr w:type="gramEnd"/>
      <w:r w:rsidRPr="00BA0D2E">
        <w:rPr>
          <w:rFonts w:ascii="Times New Roman" w:eastAsia="Times New Roman" w:hAnsi="Times New Roman" w:cs="Times New Roman"/>
          <w:sz w:val="24"/>
          <w:szCs w:val="24"/>
        </w:rPr>
        <w:t xml:space="preserve">. </w:t>
      </w:r>
      <w:proofErr w:type="gramStart"/>
      <w:r w:rsidRPr="00BA0D2E">
        <w:rPr>
          <w:rFonts w:ascii="Times New Roman" w:eastAsia="Times New Roman" w:hAnsi="Times New Roman" w:cs="Times New Roman"/>
          <w:sz w:val="24"/>
          <w:szCs w:val="24"/>
        </w:rPr>
        <w:t>al</w:t>
      </w:r>
      <w:proofErr w:type="gramEnd"/>
      <w:r w:rsidRPr="00BA0D2E">
        <w:rPr>
          <w:rFonts w:ascii="Times New Roman" w:eastAsia="Times New Roman" w:hAnsi="Times New Roman" w:cs="Times New Roman"/>
          <w:sz w:val="24"/>
          <w:szCs w:val="24"/>
        </w:rPr>
        <w:t xml:space="preserve"> (2016): </w:t>
      </w:r>
      <w:hyperlink r:id="rId17" w:history="1">
        <w:r w:rsidRPr="00BA0D2E">
          <w:rPr>
            <w:rFonts w:ascii="Times New Roman" w:eastAsia="Times New Roman" w:hAnsi="Times New Roman" w:cs="Times New Roman"/>
            <w:color w:val="0000FF"/>
            <w:sz w:val="24"/>
            <w:szCs w:val="24"/>
            <w:u w:val="single"/>
          </w:rPr>
          <w:t>https://doi.org/10.5066/F7HD7SRF</w:t>
        </w:r>
      </w:hyperlink>
      <w:r w:rsidRPr="00BA0D2E">
        <w:rPr>
          <w:rFonts w:ascii="Times New Roman" w:eastAsia="Times New Roman" w:hAnsi="Times New Roman" w:cs="Times New Roman"/>
          <w:sz w:val="24"/>
          <w:szCs w:val="24"/>
        </w:rPr>
        <w:t xml:space="preserve">. </w:t>
      </w:r>
    </w:p>
    <w:p w14:paraId="092EB08D"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Time_Period_of_Content</w:t>
      </w:r>
      <w:proofErr w:type="spellEnd"/>
      <w:r w:rsidRPr="00BA0D2E">
        <w:rPr>
          <w:rFonts w:ascii="Times New Roman" w:eastAsia="Times New Roman" w:hAnsi="Times New Roman" w:cs="Times New Roman"/>
          <w:i/>
          <w:iCs/>
          <w:sz w:val="24"/>
          <w:szCs w:val="24"/>
        </w:rPr>
        <w:t>:</w:t>
      </w:r>
    </w:p>
    <w:p w14:paraId="5F37C033"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Time_Period_Information</w:t>
      </w:r>
      <w:proofErr w:type="spellEnd"/>
      <w:r w:rsidRPr="00BA0D2E">
        <w:rPr>
          <w:rFonts w:ascii="Times New Roman" w:eastAsia="Times New Roman" w:hAnsi="Times New Roman" w:cs="Times New Roman"/>
          <w:i/>
          <w:iCs/>
          <w:sz w:val="24"/>
          <w:szCs w:val="24"/>
        </w:rPr>
        <w:t>:</w:t>
      </w:r>
    </w:p>
    <w:p w14:paraId="78D56075"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Range_of_Dates</w:t>
      </w:r>
      <w:proofErr w:type="spellEnd"/>
      <w:r w:rsidRPr="00BA0D2E">
        <w:rPr>
          <w:rFonts w:ascii="Times New Roman" w:eastAsia="Times New Roman" w:hAnsi="Times New Roman" w:cs="Times New Roman"/>
          <w:i/>
          <w:iCs/>
          <w:sz w:val="24"/>
          <w:szCs w:val="24"/>
        </w:rPr>
        <w:t>/Times:</w:t>
      </w:r>
    </w:p>
    <w:p w14:paraId="2CE252FA"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Beginning_Date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19700101</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Ending_Date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20170101</w:t>
      </w:r>
    </w:p>
    <w:p w14:paraId="01961F02"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Currentness_Reference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publication date</w:t>
      </w:r>
    </w:p>
    <w:p w14:paraId="77304F90"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Status:</w:t>
      </w:r>
    </w:p>
    <w:p w14:paraId="13693E3A"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Progress:</w:t>
      </w:r>
      <w:r w:rsidRPr="00BA0D2E">
        <w:rPr>
          <w:rFonts w:ascii="Times New Roman" w:eastAsia="Times New Roman" w:hAnsi="Times New Roman" w:cs="Times New Roman"/>
          <w:sz w:val="24"/>
          <w:szCs w:val="24"/>
        </w:rPr>
        <w:t xml:space="preserve"> Planned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Maintenance_and_Update_Frequency</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Annually</w:t>
      </w:r>
    </w:p>
    <w:p w14:paraId="47850046"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Spatial_Domain</w:t>
      </w:r>
      <w:proofErr w:type="spellEnd"/>
      <w:r w:rsidRPr="00BA0D2E">
        <w:rPr>
          <w:rFonts w:ascii="Times New Roman" w:eastAsia="Times New Roman" w:hAnsi="Times New Roman" w:cs="Times New Roman"/>
          <w:i/>
          <w:iCs/>
          <w:sz w:val="24"/>
          <w:szCs w:val="24"/>
        </w:rPr>
        <w:t>:</w:t>
      </w:r>
    </w:p>
    <w:p w14:paraId="54686907"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Bounding_Coordinates</w:t>
      </w:r>
      <w:proofErr w:type="spellEnd"/>
      <w:r w:rsidRPr="00BA0D2E">
        <w:rPr>
          <w:rFonts w:ascii="Times New Roman" w:eastAsia="Times New Roman" w:hAnsi="Times New Roman" w:cs="Times New Roman"/>
          <w:i/>
          <w:iCs/>
          <w:sz w:val="24"/>
          <w:szCs w:val="24"/>
        </w:rPr>
        <w:t>:</w:t>
      </w:r>
    </w:p>
    <w:p w14:paraId="44920517"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West_Bounding_Coordinate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-148.95</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East_Bounding_Coordinate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-145.33</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North_Bounding_Coordinate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63.35</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South_Bounding_Coordinate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60.35</w:t>
      </w:r>
    </w:p>
    <w:p w14:paraId="30DA0B23"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Keywords:</w:t>
      </w:r>
    </w:p>
    <w:p w14:paraId="37EA1801"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Theme:</w:t>
      </w:r>
    </w:p>
    <w:p w14:paraId="2AA7B37C"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Theme_Keyword_Thesaurus</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ISO 19115 Topic Category</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roofErr w:type="spellStart"/>
      <w:r w:rsidRPr="00BA0D2E">
        <w:rPr>
          <w:rFonts w:ascii="Times New Roman" w:eastAsia="Times New Roman" w:hAnsi="Times New Roman" w:cs="Times New Roman"/>
          <w:sz w:val="24"/>
          <w:szCs w:val="24"/>
        </w:rPr>
        <w:t>geoscientificInformation</w:t>
      </w:r>
      <w:proofErr w:type="spellEnd"/>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boundaries</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roofErr w:type="spellStart"/>
      <w:r w:rsidRPr="00BA0D2E">
        <w:rPr>
          <w:rFonts w:ascii="Times New Roman" w:eastAsia="Times New Roman" w:hAnsi="Times New Roman" w:cs="Times New Roman"/>
          <w:sz w:val="24"/>
          <w:szCs w:val="24"/>
        </w:rPr>
        <w:t>climateologyMeteorologyAtmosphere</w:t>
      </w:r>
      <w:proofErr w:type="spellEnd"/>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elevation</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environment</w:t>
      </w:r>
    </w:p>
    <w:p w14:paraId="7E9D5CB5"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Theme:</w:t>
      </w:r>
    </w:p>
    <w:p w14:paraId="75FA8296"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lastRenderedPageBreak/>
        <w:t>Theme_Keyword_Thesaurus</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None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geophysics</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Glaciology</w:t>
      </w:r>
    </w:p>
    <w:p w14:paraId="2670B7FE"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Theme:</w:t>
      </w:r>
    </w:p>
    <w:p w14:paraId="4D4F5CB8"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Theme_Keyword_Thesaurus</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NASA Earth Science Thesaurus</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Cryosphere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Glaciers/Ice Sheets</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Glaciers</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Ablation Zones/Accumulation Zones</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Glacier Elevation/Ice Sheet Elevation</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Glacier Mass Balance/Ice Sheet Mass Balance</w:t>
      </w:r>
    </w:p>
    <w:p w14:paraId="78A4E9B0"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Theme:</w:t>
      </w:r>
    </w:p>
    <w:p w14:paraId="69A605E3"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Theme_Keyword_Thesaurus</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USGS CSA </w:t>
      </w:r>
      <w:proofErr w:type="spellStart"/>
      <w:r w:rsidRPr="00BA0D2E">
        <w:rPr>
          <w:rFonts w:ascii="Times New Roman" w:eastAsia="Times New Roman" w:hAnsi="Times New Roman" w:cs="Times New Roman"/>
          <w:sz w:val="24"/>
          <w:szCs w:val="24"/>
        </w:rPr>
        <w:t>Biocomplexity</w:t>
      </w:r>
      <w:proofErr w:type="spellEnd"/>
      <w:r w:rsidRPr="00BA0D2E">
        <w:rPr>
          <w:rFonts w:ascii="Times New Roman" w:eastAsia="Times New Roman" w:hAnsi="Times New Roman" w:cs="Times New Roman"/>
          <w:sz w:val="24"/>
          <w:szCs w:val="24"/>
        </w:rPr>
        <w:t xml:space="preserve"> Thesaurus</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Glaciology</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Geomorphology</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Geology</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Remote Sensing</w:t>
      </w:r>
    </w:p>
    <w:p w14:paraId="213CC689"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Theme:</w:t>
      </w:r>
    </w:p>
    <w:p w14:paraId="33992CEB"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Theme_Keyword_Thesaurus</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USGS Thesaurus</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glaciology</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glaciation</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commentRangeStart w:id="8"/>
      <w:commentRangeStart w:id="9"/>
      <w:r w:rsidRPr="00BA0D2E">
        <w:rPr>
          <w:rFonts w:ascii="Times New Roman" w:eastAsia="Times New Roman" w:hAnsi="Times New Roman" w:cs="Times New Roman"/>
          <w:sz w:val="24"/>
          <w:szCs w:val="24"/>
        </w:rPr>
        <w:t>snowfall measurement</w:t>
      </w:r>
      <w:commentRangeEnd w:id="8"/>
      <w:r w:rsidR="008A09CB">
        <w:rPr>
          <w:rStyle w:val="CommentReference"/>
        </w:rPr>
        <w:commentReference w:id="8"/>
      </w:r>
      <w:commentRangeEnd w:id="9"/>
      <w:r w:rsidR="003D1042">
        <w:rPr>
          <w:rStyle w:val="CommentReference"/>
        </w:rPr>
        <w:commentReference w:id="9"/>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precipitation measurement</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snow and ice cover</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Theme_Keyword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commentRangeStart w:id="10"/>
      <w:commentRangeStart w:id="11"/>
      <w:r w:rsidRPr="00BA0D2E">
        <w:rPr>
          <w:rFonts w:ascii="Times New Roman" w:eastAsia="Times New Roman" w:hAnsi="Times New Roman" w:cs="Times New Roman"/>
          <w:sz w:val="24"/>
          <w:szCs w:val="24"/>
        </w:rPr>
        <w:t>glaciers</w:t>
      </w:r>
      <w:commentRangeEnd w:id="10"/>
      <w:r w:rsidR="008A09CB">
        <w:rPr>
          <w:rStyle w:val="CommentReference"/>
        </w:rPr>
        <w:commentReference w:id="10"/>
      </w:r>
      <w:commentRangeEnd w:id="11"/>
      <w:r w:rsidR="003D1042">
        <w:rPr>
          <w:rStyle w:val="CommentReference"/>
        </w:rPr>
        <w:commentReference w:id="11"/>
      </w:r>
    </w:p>
    <w:p w14:paraId="165D0139"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Place:</w:t>
      </w:r>
    </w:p>
    <w:p w14:paraId="0904B6FC"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Place_Keyword_Thesaurus:Place_Keyword</w:t>
      </w:r>
      <w:proofErr w:type="spellEnd"/>
      <w:r w:rsidRPr="00BA0D2E">
        <w:rPr>
          <w:rFonts w:ascii="Times New Roman" w:eastAsia="Times New Roman" w:hAnsi="Times New Roman" w:cs="Times New Roman"/>
          <w:i/>
          <w:iCs/>
          <w:sz w:val="24"/>
          <w:szCs w:val="24"/>
        </w:rPr>
        <w:t>:</w:t>
      </w:r>
    </w:p>
    <w:p w14:paraId="14EC9BC5"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Place:</w:t>
      </w:r>
    </w:p>
    <w:p w14:paraId="54208D36"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Place_Keyword_Thesaurus</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USGS Geographic Names Information System</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Place_Keyword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Wolverine Glacier</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Place_Keyword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roofErr w:type="spellStart"/>
      <w:r w:rsidRPr="00BA0D2E">
        <w:rPr>
          <w:rFonts w:ascii="Times New Roman" w:eastAsia="Times New Roman" w:hAnsi="Times New Roman" w:cs="Times New Roman"/>
          <w:sz w:val="24"/>
          <w:szCs w:val="24"/>
        </w:rPr>
        <w:t>Gulkana</w:t>
      </w:r>
      <w:proofErr w:type="spellEnd"/>
      <w:r w:rsidRPr="00BA0D2E">
        <w:rPr>
          <w:rFonts w:ascii="Times New Roman" w:eastAsia="Times New Roman" w:hAnsi="Times New Roman" w:cs="Times New Roman"/>
          <w:sz w:val="24"/>
          <w:szCs w:val="24"/>
        </w:rPr>
        <w:t xml:space="preserve"> Glacier</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Place_Keyword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commentRangeStart w:id="12"/>
      <w:commentRangeStart w:id="13"/>
      <w:r w:rsidRPr="00BA0D2E">
        <w:rPr>
          <w:rFonts w:ascii="Times New Roman" w:eastAsia="Times New Roman" w:hAnsi="Times New Roman" w:cs="Times New Roman"/>
          <w:sz w:val="24"/>
          <w:szCs w:val="24"/>
        </w:rPr>
        <w:t>Sperry Glacier</w:t>
      </w:r>
      <w:commentRangeEnd w:id="12"/>
      <w:r w:rsidR="008A09CB">
        <w:rPr>
          <w:rStyle w:val="CommentReference"/>
        </w:rPr>
        <w:commentReference w:id="12"/>
      </w:r>
      <w:commentRangeEnd w:id="13"/>
      <w:r w:rsidR="003D1042">
        <w:rPr>
          <w:rStyle w:val="CommentReference"/>
        </w:rPr>
        <w:commentReference w:id="13"/>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Place_Keyword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South Cascade Glacier</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Place_Keyword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Lemon Creek Glacier</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Place_Keyword</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Juneau Icefield</w:t>
      </w:r>
    </w:p>
    <w:p w14:paraId="7FD636BE"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Access_Constraints</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none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Use_Constraints</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57FF06F7"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 xml:space="preserve">It is requested that the authors and the USGS Alaska Science Center be cited for any subsequent publications referencing this dataset. It is strongly recommended that careful attention be paid to the contents of the metadata file associated with these data in order to evaluate data set limitations, restrictions and </w:t>
      </w:r>
      <w:commentRangeStart w:id="14"/>
      <w:proofErr w:type="spellStart"/>
      <w:r w:rsidRPr="00BA0D2E">
        <w:rPr>
          <w:rFonts w:ascii="Times New Roman" w:eastAsia="Times New Roman" w:hAnsi="Times New Roman" w:cs="Times New Roman"/>
          <w:sz w:val="24"/>
          <w:szCs w:val="24"/>
        </w:rPr>
        <w:t>reccommended</w:t>
      </w:r>
      <w:commentRangeEnd w:id="14"/>
      <w:proofErr w:type="spellEnd"/>
      <w:r w:rsidR="008A09CB">
        <w:rPr>
          <w:rStyle w:val="CommentReference"/>
        </w:rPr>
        <w:commentReference w:id="14"/>
      </w:r>
      <w:r w:rsidRPr="00BA0D2E">
        <w:rPr>
          <w:rFonts w:ascii="Times New Roman" w:eastAsia="Times New Roman" w:hAnsi="Times New Roman" w:cs="Times New Roman"/>
          <w:sz w:val="24"/>
          <w:szCs w:val="24"/>
        </w:rPr>
        <w:t xml:space="preserve"> uses. When appropriate, please consider co-authorship with the authors of this data. </w:t>
      </w:r>
    </w:p>
    <w:p w14:paraId="6DBB19F4"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Point_of_Contact</w:t>
      </w:r>
      <w:proofErr w:type="spellEnd"/>
      <w:r w:rsidRPr="00BA0D2E">
        <w:rPr>
          <w:rFonts w:ascii="Times New Roman" w:eastAsia="Times New Roman" w:hAnsi="Times New Roman" w:cs="Times New Roman"/>
          <w:i/>
          <w:iCs/>
          <w:sz w:val="24"/>
          <w:szCs w:val="24"/>
        </w:rPr>
        <w:t>:</w:t>
      </w:r>
    </w:p>
    <w:p w14:paraId="3DDF98E1"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lastRenderedPageBreak/>
        <w:t>Contact_Information</w:t>
      </w:r>
      <w:proofErr w:type="spellEnd"/>
      <w:r w:rsidRPr="00BA0D2E">
        <w:rPr>
          <w:rFonts w:ascii="Times New Roman" w:eastAsia="Times New Roman" w:hAnsi="Times New Roman" w:cs="Times New Roman"/>
          <w:i/>
          <w:iCs/>
          <w:sz w:val="24"/>
          <w:szCs w:val="24"/>
        </w:rPr>
        <w:t>:</w:t>
      </w:r>
    </w:p>
    <w:p w14:paraId="45F8D7AA"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Contact_Organization_Primary</w:t>
      </w:r>
      <w:proofErr w:type="spellEnd"/>
      <w:r w:rsidRPr="00BA0D2E">
        <w:rPr>
          <w:rFonts w:ascii="Times New Roman" w:eastAsia="Times New Roman" w:hAnsi="Times New Roman" w:cs="Times New Roman"/>
          <w:i/>
          <w:iCs/>
          <w:sz w:val="24"/>
          <w:szCs w:val="24"/>
        </w:rPr>
        <w:t>:</w:t>
      </w:r>
    </w:p>
    <w:p w14:paraId="76766C1F"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Contact_Organization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U.S. Geological Survey, Alaska Science Center</w:t>
      </w:r>
    </w:p>
    <w:p w14:paraId="381ED986"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Contact_Address</w:t>
      </w:r>
      <w:proofErr w:type="spellEnd"/>
      <w:r w:rsidRPr="00BA0D2E">
        <w:rPr>
          <w:rFonts w:ascii="Times New Roman" w:eastAsia="Times New Roman" w:hAnsi="Times New Roman" w:cs="Times New Roman"/>
          <w:i/>
          <w:iCs/>
          <w:sz w:val="24"/>
          <w:szCs w:val="24"/>
        </w:rPr>
        <w:t>:</w:t>
      </w:r>
    </w:p>
    <w:p w14:paraId="128BB1B0"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Address_Type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Mailing</w:t>
      </w:r>
      <w:r w:rsidRPr="00BA0D2E">
        <w:rPr>
          <w:rFonts w:ascii="Times New Roman" w:eastAsia="Times New Roman" w:hAnsi="Times New Roman" w:cs="Times New Roman"/>
          <w:sz w:val="24"/>
          <w:szCs w:val="24"/>
        </w:rPr>
        <w:br/>
      </w:r>
      <w:r w:rsidRPr="00BA0D2E">
        <w:rPr>
          <w:rFonts w:ascii="Times New Roman" w:eastAsia="Times New Roman" w:hAnsi="Times New Roman" w:cs="Times New Roman"/>
          <w:i/>
          <w:iCs/>
          <w:sz w:val="24"/>
          <w:szCs w:val="24"/>
        </w:rPr>
        <w:t>Address:</w:t>
      </w:r>
      <w:r w:rsidRPr="00BA0D2E">
        <w:rPr>
          <w:rFonts w:ascii="Times New Roman" w:eastAsia="Times New Roman" w:hAnsi="Times New Roman" w:cs="Times New Roman"/>
          <w:sz w:val="24"/>
          <w:szCs w:val="24"/>
        </w:rPr>
        <w:t xml:space="preserve"> 4210 University Dr</w:t>
      </w:r>
      <w:proofErr w:type="gramStart"/>
      <w:r w:rsidRPr="00BA0D2E">
        <w:rPr>
          <w:rFonts w:ascii="Times New Roman" w:eastAsia="Times New Roman" w:hAnsi="Times New Roman" w:cs="Times New Roman"/>
          <w:sz w:val="24"/>
          <w:szCs w:val="24"/>
        </w:rPr>
        <w:t>.</w:t>
      </w:r>
      <w:proofErr w:type="gramEnd"/>
      <w:r w:rsidRPr="00BA0D2E">
        <w:rPr>
          <w:rFonts w:ascii="Times New Roman" w:eastAsia="Times New Roman" w:hAnsi="Times New Roman" w:cs="Times New Roman"/>
          <w:sz w:val="24"/>
          <w:szCs w:val="24"/>
        </w:rPr>
        <w:br/>
      </w:r>
      <w:r w:rsidRPr="00BA0D2E">
        <w:rPr>
          <w:rFonts w:ascii="Times New Roman" w:eastAsia="Times New Roman" w:hAnsi="Times New Roman" w:cs="Times New Roman"/>
          <w:i/>
          <w:iCs/>
          <w:sz w:val="24"/>
          <w:szCs w:val="24"/>
        </w:rPr>
        <w:t>City:</w:t>
      </w:r>
      <w:r w:rsidRPr="00BA0D2E">
        <w:rPr>
          <w:rFonts w:ascii="Times New Roman" w:eastAsia="Times New Roman" w:hAnsi="Times New Roman" w:cs="Times New Roman"/>
          <w:sz w:val="24"/>
          <w:szCs w:val="24"/>
        </w:rPr>
        <w:t xml:space="preserve"> Anchorage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State_or_Province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AK</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Postal_Code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99508-4626</w:t>
      </w:r>
      <w:r w:rsidRPr="00BA0D2E">
        <w:rPr>
          <w:rFonts w:ascii="Times New Roman" w:eastAsia="Times New Roman" w:hAnsi="Times New Roman" w:cs="Times New Roman"/>
          <w:sz w:val="24"/>
          <w:szCs w:val="24"/>
        </w:rPr>
        <w:br/>
      </w:r>
      <w:r w:rsidRPr="00BA0D2E">
        <w:rPr>
          <w:rFonts w:ascii="Times New Roman" w:eastAsia="Times New Roman" w:hAnsi="Times New Roman" w:cs="Times New Roman"/>
          <w:i/>
          <w:iCs/>
          <w:sz w:val="24"/>
          <w:szCs w:val="24"/>
        </w:rPr>
        <w:t>Country:</w:t>
      </w:r>
      <w:r w:rsidRPr="00BA0D2E">
        <w:rPr>
          <w:rFonts w:ascii="Times New Roman" w:eastAsia="Times New Roman" w:hAnsi="Times New Roman" w:cs="Times New Roman"/>
          <w:sz w:val="24"/>
          <w:szCs w:val="24"/>
        </w:rPr>
        <w:t xml:space="preserve"> USA</w:t>
      </w:r>
    </w:p>
    <w:p w14:paraId="142C75C5" w14:textId="77777777" w:rsidR="00BA0D2E" w:rsidRDefault="00BA0D2E" w:rsidP="00BA0D2E">
      <w:pPr>
        <w:spacing w:after="120" w:line="240" w:lineRule="auto"/>
        <w:rPr>
          <w:ins w:id="15" w:author="Walworth, Dennis H." w:date="2018-01-29T17:27:00Z"/>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Contact_Voice_Telephone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(907) 786-7000</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Contact_Facsimile_Telephone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(907) 786 - 7020</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Contact_Electronic_Mail_Address</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ins w:id="16" w:author="Walworth, Dennis H." w:date="2018-01-29T17:27:00Z">
        <w:r w:rsidR="008A09CB">
          <w:rPr>
            <w:rFonts w:ascii="Times New Roman" w:eastAsia="Times New Roman" w:hAnsi="Times New Roman" w:cs="Times New Roman"/>
            <w:sz w:val="24"/>
            <w:szCs w:val="24"/>
          </w:rPr>
          <w:fldChar w:fldCharType="begin"/>
        </w:r>
        <w:r w:rsidR="008A09CB">
          <w:rPr>
            <w:rFonts w:ascii="Times New Roman" w:eastAsia="Times New Roman" w:hAnsi="Times New Roman" w:cs="Times New Roman"/>
            <w:sz w:val="24"/>
            <w:szCs w:val="24"/>
          </w:rPr>
          <w:instrText xml:space="preserve"> HYPERLINK "mailto:</w:instrText>
        </w:r>
      </w:ins>
      <w:r w:rsidR="008A09CB" w:rsidRPr="00BA0D2E">
        <w:rPr>
          <w:rFonts w:ascii="Times New Roman" w:eastAsia="Times New Roman" w:hAnsi="Times New Roman" w:cs="Times New Roman"/>
          <w:sz w:val="24"/>
          <w:szCs w:val="24"/>
        </w:rPr>
        <w:instrText>ascweb@usgs.gov</w:instrText>
      </w:r>
      <w:ins w:id="17" w:author="Walworth, Dennis H." w:date="2018-01-29T17:27:00Z">
        <w:r w:rsidR="008A09CB">
          <w:rPr>
            <w:rFonts w:ascii="Times New Roman" w:eastAsia="Times New Roman" w:hAnsi="Times New Roman" w:cs="Times New Roman"/>
            <w:sz w:val="24"/>
            <w:szCs w:val="24"/>
          </w:rPr>
          <w:instrText xml:space="preserve">" </w:instrText>
        </w:r>
        <w:r w:rsidR="008A09CB">
          <w:rPr>
            <w:rFonts w:ascii="Times New Roman" w:eastAsia="Times New Roman" w:hAnsi="Times New Roman" w:cs="Times New Roman"/>
            <w:sz w:val="24"/>
            <w:szCs w:val="24"/>
          </w:rPr>
          <w:fldChar w:fldCharType="separate"/>
        </w:r>
      </w:ins>
      <w:r w:rsidR="008A09CB" w:rsidRPr="006A256A">
        <w:rPr>
          <w:rStyle w:val="Hyperlink"/>
          <w:rFonts w:ascii="Times New Roman" w:eastAsia="Times New Roman" w:hAnsi="Times New Roman" w:cs="Times New Roman"/>
          <w:sz w:val="24"/>
          <w:szCs w:val="24"/>
        </w:rPr>
        <w:t>ascweb@usgs.gov</w:t>
      </w:r>
      <w:ins w:id="18" w:author="Walworth, Dennis H." w:date="2018-01-29T17:27:00Z">
        <w:r w:rsidR="008A09CB">
          <w:rPr>
            <w:rFonts w:ascii="Times New Roman" w:eastAsia="Times New Roman" w:hAnsi="Times New Roman" w:cs="Times New Roman"/>
            <w:sz w:val="24"/>
            <w:szCs w:val="24"/>
          </w:rPr>
          <w:fldChar w:fldCharType="end"/>
        </w:r>
      </w:ins>
    </w:p>
    <w:p w14:paraId="08AECF53" w14:textId="77777777" w:rsidR="008A09CB" w:rsidRDefault="008A09CB" w:rsidP="00BA0D2E">
      <w:pPr>
        <w:spacing w:after="120" w:line="240" w:lineRule="auto"/>
        <w:rPr>
          <w:ins w:id="19" w:author="Walworth, Dennis H." w:date="2018-01-29T17:27:00Z"/>
          <w:rFonts w:ascii="Times New Roman" w:eastAsia="Times New Roman" w:hAnsi="Times New Roman" w:cs="Times New Roman"/>
          <w:sz w:val="24"/>
          <w:szCs w:val="24"/>
        </w:rPr>
      </w:pPr>
    </w:p>
    <w:p w14:paraId="355464F1" w14:textId="77777777" w:rsidR="008A09CB" w:rsidRDefault="008A09CB" w:rsidP="00BA0D2E">
      <w:pPr>
        <w:spacing w:after="120" w:line="240" w:lineRule="auto"/>
        <w:rPr>
          <w:ins w:id="20" w:author="Walworth, Dennis H." w:date="2018-01-29T17:27:00Z"/>
          <w:rFonts w:ascii="Times New Roman" w:eastAsia="Times New Roman" w:hAnsi="Times New Roman" w:cs="Times New Roman"/>
          <w:sz w:val="24"/>
          <w:szCs w:val="24"/>
        </w:rPr>
      </w:pPr>
      <w:commentRangeStart w:id="21"/>
      <w:commentRangeStart w:id="22"/>
      <w:proofErr w:type="spellStart"/>
      <w:ins w:id="23" w:author="Walworth, Dennis H." w:date="2018-01-29T17:27:00Z">
        <w:r>
          <w:rPr>
            <w:rFonts w:ascii="Times New Roman" w:eastAsia="Times New Roman" w:hAnsi="Times New Roman" w:cs="Times New Roman"/>
            <w:sz w:val="24"/>
            <w:szCs w:val="24"/>
          </w:rPr>
          <w:t>Cross_Reference</w:t>
        </w:r>
      </w:ins>
      <w:commentRangeEnd w:id="21"/>
      <w:proofErr w:type="spellEnd"/>
      <w:ins w:id="24" w:author="Walworth, Dennis H." w:date="2018-01-29T17:28:00Z">
        <w:r>
          <w:rPr>
            <w:rStyle w:val="CommentReference"/>
          </w:rPr>
          <w:commentReference w:id="21"/>
        </w:r>
      </w:ins>
      <w:commentRangeEnd w:id="22"/>
      <w:r w:rsidR="003D1042">
        <w:rPr>
          <w:rStyle w:val="CommentReference"/>
        </w:rPr>
        <w:commentReference w:id="22"/>
      </w:r>
    </w:p>
    <w:p w14:paraId="01B13777" w14:textId="77777777" w:rsidR="008A09CB" w:rsidRDefault="008A09CB" w:rsidP="00BA0D2E">
      <w:pPr>
        <w:spacing w:after="120" w:line="240" w:lineRule="auto"/>
        <w:rPr>
          <w:ins w:id="25" w:author="Walworth, Dennis H." w:date="2018-01-29T17:27:00Z"/>
          <w:rFonts w:ascii="Times New Roman" w:eastAsia="Times New Roman" w:hAnsi="Times New Roman" w:cs="Times New Roman"/>
          <w:sz w:val="24"/>
          <w:szCs w:val="24"/>
        </w:rPr>
      </w:pPr>
    </w:p>
    <w:p w14:paraId="06A96F68" w14:textId="77777777" w:rsidR="008A09CB" w:rsidRDefault="008A09CB" w:rsidP="00BA0D2E">
      <w:pPr>
        <w:spacing w:after="120" w:line="240" w:lineRule="auto"/>
        <w:rPr>
          <w:ins w:id="26" w:author="Walworth, Dennis H." w:date="2018-01-29T17:27:00Z"/>
          <w:rFonts w:ascii="Times New Roman" w:eastAsia="Times New Roman" w:hAnsi="Times New Roman" w:cs="Times New Roman"/>
          <w:sz w:val="24"/>
          <w:szCs w:val="24"/>
        </w:rPr>
      </w:pPr>
      <w:commentRangeStart w:id="27"/>
      <w:commentRangeStart w:id="28"/>
      <w:proofErr w:type="spellStart"/>
      <w:ins w:id="29" w:author="Walworth, Dennis H." w:date="2018-01-29T17:27:00Z">
        <w:r>
          <w:rPr>
            <w:rFonts w:ascii="Times New Roman" w:eastAsia="Times New Roman" w:hAnsi="Times New Roman" w:cs="Times New Roman"/>
            <w:sz w:val="24"/>
            <w:szCs w:val="24"/>
          </w:rPr>
          <w:t>Spatial_Data_Org</w:t>
        </w:r>
      </w:ins>
      <w:commentRangeEnd w:id="27"/>
      <w:proofErr w:type="spellEnd"/>
      <w:ins w:id="30" w:author="Walworth, Dennis H." w:date="2018-01-29T17:29:00Z">
        <w:r>
          <w:rPr>
            <w:rStyle w:val="CommentReference"/>
          </w:rPr>
          <w:commentReference w:id="27"/>
        </w:r>
      </w:ins>
      <w:commentRangeEnd w:id="28"/>
      <w:r w:rsidR="003D1042">
        <w:rPr>
          <w:rStyle w:val="CommentReference"/>
        </w:rPr>
        <w:commentReference w:id="28"/>
      </w:r>
    </w:p>
    <w:p w14:paraId="2D238B7A" w14:textId="77777777" w:rsidR="008A09CB" w:rsidRDefault="008A09CB" w:rsidP="00BA0D2E">
      <w:pPr>
        <w:spacing w:after="120" w:line="240" w:lineRule="auto"/>
        <w:rPr>
          <w:ins w:id="31" w:author="Walworth, Dennis H." w:date="2018-01-29T17:27:00Z"/>
          <w:rFonts w:ascii="Times New Roman" w:eastAsia="Times New Roman" w:hAnsi="Times New Roman" w:cs="Times New Roman"/>
          <w:sz w:val="24"/>
          <w:szCs w:val="24"/>
        </w:rPr>
      </w:pPr>
      <w:commentRangeStart w:id="32"/>
      <w:proofErr w:type="spellStart"/>
      <w:ins w:id="33" w:author="Walworth, Dennis H." w:date="2018-01-29T17:27:00Z">
        <w:r>
          <w:rPr>
            <w:rFonts w:ascii="Times New Roman" w:eastAsia="Times New Roman" w:hAnsi="Times New Roman" w:cs="Times New Roman"/>
            <w:sz w:val="24"/>
            <w:szCs w:val="24"/>
          </w:rPr>
          <w:t>Indirect_Spatial</w:t>
        </w:r>
        <w:proofErr w:type="spellEnd"/>
        <w:r>
          <w:rPr>
            <w:rFonts w:ascii="Times New Roman" w:eastAsia="Times New Roman" w:hAnsi="Times New Roman" w:cs="Times New Roman"/>
            <w:sz w:val="24"/>
            <w:szCs w:val="24"/>
          </w:rPr>
          <w:t xml:space="preserve"> Reference</w:t>
        </w:r>
      </w:ins>
    </w:p>
    <w:p w14:paraId="47AA959C" w14:textId="77777777" w:rsidR="008A09CB" w:rsidRDefault="008A09CB" w:rsidP="00BA0D2E">
      <w:pPr>
        <w:spacing w:after="120" w:line="240" w:lineRule="auto"/>
        <w:rPr>
          <w:ins w:id="34" w:author="Walworth, Dennis H." w:date="2018-01-29T17:27:00Z"/>
          <w:rFonts w:ascii="Times New Roman" w:eastAsia="Times New Roman" w:hAnsi="Times New Roman" w:cs="Times New Roman"/>
          <w:sz w:val="24"/>
          <w:szCs w:val="24"/>
        </w:rPr>
      </w:pPr>
    </w:p>
    <w:p w14:paraId="763A6B81" w14:textId="77777777" w:rsidR="008A09CB" w:rsidRDefault="008A09CB" w:rsidP="00BA0D2E">
      <w:pPr>
        <w:spacing w:after="120" w:line="240" w:lineRule="auto"/>
        <w:rPr>
          <w:ins w:id="35" w:author="Walworth, Dennis H." w:date="2018-01-29T17:27:00Z"/>
          <w:rFonts w:ascii="Times New Roman" w:eastAsia="Times New Roman" w:hAnsi="Times New Roman" w:cs="Times New Roman"/>
          <w:sz w:val="24"/>
          <w:szCs w:val="24"/>
        </w:rPr>
      </w:pPr>
      <w:proofErr w:type="spellStart"/>
      <w:ins w:id="36" w:author="Walworth, Dennis H." w:date="2018-01-29T17:27:00Z">
        <w:r>
          <w:rPr>
            <w:rFonts w:ascii="Times New Roman" w:eastAsia="Times New Roman" w:hAnsi="Times New Roman" w:cs="Times New Roman"/>
            <w:sz w:val="24"/>
            <w:szCs w:val="24"/>
          </w:rPr>
          <w:t>Direct_Spatial_Reference</w:t>
        </w:r>
        <w:proofErr w:type="spellEnd"/>
      </w:ins>
    </w:p>
    <w:p w14:paraId="3A3B36B0" w14:textId="77777777" w:rsidR="008A09CB" w:rsidRDefault="008A09CB" w:rsidP="00BA0D2E">
      <w:pPr>
        <w:spacing w:after="120" w:line="240" w:lineRule="auto"/>
        <w:rPr>
          <w:ins w:id="37" w:author="Walworth, Dennis H." w:date="2018-01-29T17:27:00Z"/>
          <w:rFonts w:ascii="Times New Roman" w:eastAsia="Times New Roman" w:hAnsi="Times New Roman" w:cs="Times New Roman"/>
          <w:sz w:val="24"/>
          <w:szCs w:val="24"/>
        </w:rPr>
      </w:pPr>
      <w:ins w:id="38" w:author="Walworth, Dennis H." w:date="2018-01-29T17:27:00Z">
        <w:r>
          <w:rPr>
            <w:rFonts w:ascii="Times New Roman" w:eastAsia="Times New Roman" w:hAnsi="Times New Roman" w:cs="Times New Roman"/>
            <w:sz w:val="24"/>
            <w:szCs w:val="24"/>
          </w:rPr>
          <w:t>Point</w:t>
        </w:r>
      </w:ins>
    </w:p>
    <w:p w14:paraId="0CADDD79" w14:textId="77777777" w:rsidR="008A09CB" w:rsidRDefault="008A09CB" w:rsidP="00BA0D2E">
      <w:pPr>
        <w:spacing w:after="120" w:line="240" w:lineRule="auto"/>
        <w:rPr>
          <w:ins w:id="39" w:author="Walworth, Dennis H." w:date="2018-01-29T17:27:00Z"/>
          <w:rFonts w:ascii="Times New Roman" w:eastAsia="Times New Roman" w:hAnsi="Times New Roman" w:cs="Times New Roman"/>
          <w:sz w:val="24"/>
          <w:szCs w:val="24"/>
        </w:rPr>
      </w:pPr>
    </w:p>
    <w:p w14:paraId="05163524" w14:textId="77777777" w:rsidR="008A09CB" w:rsidRPr="00BA0D2E" w:rsidRDefault="008A09CB" w:rsidP="00BA0D2E">
      <w:pPr>
        <w:spacing w:after="120" w:line="240" w:lineRule="auto"/>
        <w:rPr>
          <w:rFonts w:ascii="Times New Roman" w:eastAsia="Times New Roman" w:hAnsi="Times New Roman" w:cs="Times New Roman"/>
          <w:sz w:val="24"/>
          <w:szCs w:val="24"/>
        </w:rPr>
      </w:pPr>
      <w:proofErr w:type="spellStart"/>
      <w:ins w:id="40" w:author="Walworth, Dennis H." w:date="2018-01-29T17:27:00Z">
        <w:r>
          <w:rPr>
            <w:rFonts w:ascii="Times New Roman" w:eastAsia="Times New Roman" w:hAnsi="Times New Roman" w:cs="Times New Roman"/>
            <w:sz w:val="24"/>
            <w:szCs w:val="24"/>
          </w:rPr>
          <w:t>Spatial_Reference</w:t>
        </w:r>
      </w:ins>
      <w:commentRangeEnd w:id="32"/>
      <w:proofErr w:type="spellEnd"/>
      <w:ins w:id="41" w:author="Walworth, Dennis H." w:date="2018-01-29T17:34:00Z">
        <w:r w:rsidR="00B96981">
          <w:rPr>
            <w:rStyle w:val="CommentReference"/>
          </w:rPr>
          <w:commentReference w:id="32"/>
        </w:r>
      </w:ins>
    </w:p>
    <w:p w14:paraId="400152D0"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Data_Quality_Information</w:t>
      </w:r>
      <w:proofErr w:type="spellEnd"/>
      <w:r w:rsidRPr="00BA0D2E">
        <w:rPr>
          <w:rFonts w:ascii="Times New Roman" w:eastAsia="Times New Roman" w:hAnsi="Times New Roman" w:cs="Times New Roman"/>
          <w:i/>
          <w:iCs/>
          <w:sz w:val="24"/>
          <w:szCs w:val="24"/>
        </w:rPr>
        <w:t>:</w:t>
      </w:r>
    </w:p>
    <w:p w14:paraId="0DD2B9E7"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Attribute_Accuracy</w:t>
      </w:r>
      <w:proofErr w:type="spellEnd"/>
      <w:r w:rsidRPr="00BA0D2E">
        <w:rPr>
          <w:rFonts w:ascii="Times New Roman" w:eastAsia="Times New Roman" w:hAnsi="Times New Roman" w:cs="Times New Roman"/>
          <w:i/>
          <w:iCs/>
          <w:sz w:val="24"/>
          <w:szCs w:val="24"/>
        </w:rPr>
        <w:t>:</w:t>
      </w:r>
    </w:p>
    <w:p w14:paraId="68327934"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Attribute_Accuracy_Report</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7360B91F" w14:textId="77777777" w:rsidR="00BA0D2E" w:rsidRPr="00BA0D2E" w:rsidRDefault="00BA0D2E" w:rsidP="00BA0D2E">
      <w:pPr>
        <w:spacing w:after="120" w:line="240" w:lineRule="auto"/>
        <w:rPr>
          <w:rFonts w:ascii="Times New Roman" w:eastAsia="Times New Roman" w:hAnsi="Times New Roman" w:cs="Times New Roman"/>
          <w:sz w:val="24"/>
          <w:szCs w:val="24"/>
        </w:rPr>
      </w:pPr>
      <w:commentRangeStart w:id="42"/>
      <w:commentRangeStart w:id="43"/>
      <w:r w:rsidRPr="00BA0D2E">
        <w:rPr>
          <w:rFonts w:ascii="Times New Roman" w:eastAsia="Times New Roman" w:hAnsi="Times New Roman" w:cs="Times New Roman"/>
          <w:sz w:val="24"/>
          <w:szCs w:val="24"/>
        </w:rPr>
        <w:t xml:space="preserve">We </w:t>
      </w:r>
      <w:commentRangeEnd w:id="42"/>
      <w:r w:rsidR="00B96981">
        <w:rPr>
          <w:rStyle w:val="CommentReference"/>
        </w:rPr>
        <w:commentReference w:id="42"/>
      </w:r>
      <w:commentRangeEnd w:id="43"/>
      <w:r w:rsidR="00B80A58">
        <w:rPr>
          <w:rStyle w:val="CommentReference"/>
        </w:rPr>
        <w:commentReference w:id="43"/>
      </w:r>
      <w:r w:rsidRPr="00BA0D2E">
        <w:rPr>
          <w:rFonts w:ascii="Times New Roman" w:eastAsia="Times New Roman" w:hAnsi="Times New Roman" w:cs="Times New Roman"/>
          <w:sz w:val="24"/>
          <w:szCs w:val="24"/>
        </w:rPr>
        <w:t xml:space="preserve">did not conduct any formal attribute accuracy tests. The user must assess these attributes on a case-by-case basis. </w:t>
      </w:r>
    </w:p>
    <w:p w14:paraId="60AAD66B" w14:textId="77777777" w:rsidR="00BA0D2E" w:rsidRPr="00BA0D2E" w:rsidRDefault="00BA0D2E" w:rsidP="00BA0D2E">
      <w:pPr>
        <w:spacing w:after="0" w:line="240" w:lineRule="auto"/>
        <w:rPr>
          <w:rFonts w:ascii="Times New Roman" w:eastAsia="Times New Roman" w:hAnsi="Times New Roman" w:cs="Times New Roman"/>
          <w:sz w:val="24"/>
          <w:szCs w:val="24"/>
        </w:rPr>
      </w:pPr>
      <w:commentRangeStart w:id="44"/>
      <w:proofErr w:type="spellStart"/>
      <w:r w:rsidRPr="00BA0D2E">
        <w:rPr>
          <w:rFonts w:ascii="Times New Roman" w:eastAsia="Times New Roman" w:hAnsi="Times New Roman" w:cs="Times New Roman"/>
          <w:i/>
          <w:iCs/>
          <w:sz w:val="24"/>
          <w:szCs w:val="24"/>
        </w:rPr>
        <w:t>Logical_Consistency_Report</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14F09FF7"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 xml:space="preserve">Original data entry sheets have been used extensively in calculating glacier-wide mass balance. </w:t>
      </w:r>
      <w:commentRangeStart w:id="45"/>
      <w:commentRangeStart w:id="46"/>
      <w:del w:id="47" w:author="Walworth, Dennis H." w:date="2018-01-29T17:39:00Z">
        <w:r w:rsidRPr="00BA0D2E" w:rsidDel="00B96981">
          <w:rPr>
            <w:rFonts w:ascii="Times New Roman" w:eastAsia="Times New Roman" w:hAnsi="Times New Roman" w:cs="Times New Roman"/>
            <w:sz w:val="24"/>
            <w:szCs w:val="24"/>
          </w:rPr>
          <w:delText>Data can be used with confidence.</w:delText>
        </w:r>
      </w:del>
      <w:commentRangeEnd w:id="45"/>
      <w:r w:rsidR="00B96981">
        <w:rPr>
          <w:rStyle w:val="CommentReference"/>
        </w:rPr>
        <w:commentReference w:id="45"/>
      </w:r>
      <w:commentRangeEnd w:id="46"/>
      <w:r w:rsidR="00B80A58">
        <w:rPr>
          <w:rStyle w:val="CommentReference"/>
        </w:rPr>
        <w:commentReference w:id="46"/>
      </w:r>
      <w:commentRangeStart w:id="48"/>
      <w:del w:id="49" w:author="Walworth, Dennis H." w:date="2018-01-29T17:39:00Z">
        <w:r w:rsidRPr="00BA0D2E" w:rsidDel="00B96981">
          <w:rPr>
            <w:rFonts w:ascii="Times New Roman" w:eastAsia="Times New Roman" w:hAnsi="Times New Roman" w:cs="Times New Roman"/>
            <w:sz w:val="24"/>
            <w:szCs w:val="24"/>
          </w:rPr>
          <w:delText xml:space="preserve"> </w:delText>
        </w:r>
      </w:del>
      <w:r w:rsidRPr="00BA0D2E">
        <w:rPr>
          <w:rFonts w:ascii="Times New Roman" w:eastAsia="Times New Roman" w:hAnsi="Times New Roman" w:cs="Times New Roman"/>
          <w:sz w:val="24"/>
          <w:szCs w:val="24"/>
        </w:rPr>
        <w:t>Occasional errors may have been introduced in the transition from original data-entry format to cleaned data for release. If any irregularities are found, please contact the authors for clarification.</w:t>
      </w:r>
      <w:commentRangeEnd w:id="48"/>
      <w:r w:rsidR="00B96981">
        <w:rPr>
          <w:rStyle w:val="CommentReference"/>
        </w:rPr>
        <w:commentReference w:id="48"/>
      </w:r>
      <w:r w:rsidRPr="00BA0D2E">
        <w:rPr>
          <w:rFonts w:ascii="Times New Roman" w:eastAsia="Times New Roman" w:hAnsi="Times New Roman" w:cs="Times New Roman"/>
          <w:sz w:val="24"/>
          <w:szCs w:val="24"/>
        </w:rPr>
        <w:t xml:space="preserve"> </w:t>
      </w:r>
      <w:commentRangeStart w:id="50"/>
      <w:r w:rsidRPr="00BA0D2E">
        <w:rPr>
          <w:rFonts w:ascii="Times New Roman" w:eastAsia="Times New Roman" w:hAnsi="Times New Roman" w:cs="Times New Roman"/>
          <w:sz w:val="24"/>
          <w:szCs w:val="24"/>
        </w:rPr>
        <w:t xml:space="preserve">A check has been made on </w:t>
      </w:r>
      <w:proofErr w:type="spellStart"/>
      <w:r w:rsidRPr="00BA0D2E">
        <w:rPr>
          <w:rFonts w:ascii="Times New Roman" w:eastAsia="Times New Roman" w:hAnsi="Times New Roman" w:cs="Times New Roman"/>
          <w:sz w:val="24"/>
          <w:szCs w:val="24"/>
        </w:rPr>
        <w:t>volumnes</w:t>
      </w:r>
      <w:proofErr w:type="spellEnd"/>
      <w:r w:rsidRPr="00BA0D2E">
        <w:rPr>
          <w:rFonts w:ascii="Times New Roman" w:eastAsia="Times New Roman" w:hAnsi="Times New Roman" w:cs="Times New Roman"/>
          <w:sz w:val="24"/>
          <w:szCs w:val="24"/>
        </w:rPr>
        <w:t xml:space="preserve">, ensuring that given </w:t>
      </w:r>
      <w:proofErr w:type="spellStart"/>
      <w:r w:rsidRPr="00BA0D2E">
        <w:rPr>
          <w:rFonts w:ascii="Times New Roman" w:eastAsia="Times New Roman" w:hAnsi="Times New Roman" w:cs="Times New Roman"/>
          <w:sz w:val="24"/>
          <w:szCs w:val="24"/>
        </w:rPr>
        <w:t>volumnes</w:t>
      </w:r>
      <w:proofErr w:type="spellEnd"/>
      <w:r w:rsidRPr="00BA0D2E">
        <w:rPr>
          <w:rFonts w:ascii="Times New Roman" w:eastAsia="Times New Roman" w:hAnsi="Times New Roman" w:cs="Times New Roman"/>
          <w:sz w:val="24"/>
          <w:szCs w:val="24"/>
        </w:rPr>
        <w:t xml:space="preserve"> and agree with recorded core length and diameters. Extensive spot-checking has been completed to confirm that transformation in format from data-entry to release has not introduced errors into the data.</w:t>
      </w:r>
      <w:commentRangeEnd w:id="50"/>
      <w:r w:rsidR="00C93DC0">
        <w:rPr>
          <w:rStyle w:val="CommentReference"/>
        </w:rPr>
        <w:commentReference w:id="50"/>
      </w:r>
      <w:r w:rsidRPr="00BA0D2E">
        <w:rPr>
          <w:rFonts w:ascii="Times New Roman" w:eastAsia="Times New Roman" w:hAnsi="Times New Roman" w:cs="Times New Roman"/>
          <w:sz w:val="24"/>
          <w:szCs w:val="24"/>
        </w:rPr>
        <w:t xml:space="preserve"> </w:t>
      </w:r>
      <w:commentRangeEnd w:id="44"/>
      <w:r w:rsidR="00084CA7">
        <w:rPr>
          <w:rStyle w:val="CommentReference"/>
        </w:rPr>
        <w:commentReference w:id="44"/>
      </w:r>
    </w:p>
    <w:p w14:paraId="6E357914"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Completeness_Report</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1472F6DE" w14:textId="77777777" w:rsidR="00BA0D2E" w:rsidRPr="00BA0D2E" w:rsidRDefault="00BA0D2E" w:rsidP="00BA0D2E">
      <w:pPr>
        <w:spacing w:after="120" w:line="240" w:lineRule="auto"/>
        <w:rPr>
          <w:rFonts w:ascii="Times New Roman" w:eastAsia="Times New Roman" w:hAnsi="Times New Roman" w:cs="Times New Roman"/>
          <w:sz w:val="24"/>
          <w:szCs w:val="24"/>
        </w:rPr>
      </w:pPr>
      <w:commentRangeStart w:id="51"/>
      <w:r w:rsidRPr="00BA0D2E">
        <w:rPr>
          <w:rFonts w:ascii="Times New Roman" w:eastAsia="Times New Roman" w:hAnsi="Times New Roman" w:cs="Times New Roman"/>
          <w:sz w:val="24"/>
          <w:szCs w:val="24"/>
        </w:rPr>
        <w:t>Data set</w:t>
      </w:r>
      <w:commentRangeEnd w:id="51"/>
      <w:r w:rsidR="00C93DC0">
        <w:rPr>
          <w:rStyle w:val="CommentReference"/>
        </w:rPr>
        <w:commentReference w:id="51"/>
      </w:r>
      <w:r w:rsidRPr="00BA0D2E">
        <w:rPr>
          <w:rFonts w:ascii="Times New Roman" w:eastAsia="Times New Roman" w:hAnsi="Times New Roman" w:cs="Times New Roman"/>
          <w:sz w:val="24"/>
          <w:szCs w:val="24"/>
        </w:rPr>
        <w:t xml:space="preserve"> is considered complete for the information presented, as described in the abstract. We include all currently digitized project data; additional information may be available via digital </w:t>
      </w:r>
      <w:r w:rsidRPr="00BA0D2E">
        <w:rPr>
          <w:rFonts w:ascii="Times New Roman" w:eastAsia="Times New Roman" w:hAnsi="Times New Roman" w:cs="Times New Roman"/>
          <w:sz w:val="24"/>
          <w:szCs w:val="24"/>
        </w:rPr>
        <w:lastRenderedPageBreak/>
        <w:t xml:space="preserve">scans of field notebooks. All data recorded in snow pits, at </w:t>
      </w:r>
      <w:commentRangeStart w:id="52"/>
      <w:commentRangeStart w:id="53"/>
      <w:proofErr w:type="spellStart"/>
      <w:r w:rsidRPr="00BA0D2E">
        <w:rPr>
          <w:rFonts w:ascii="Times New Roman" w:eastAsia="Times New Roman" w:hAnsi="Times New Roman" w:cs="Times New Roman"/>
          <w:sz w:val="24"/>
          <w:szCs w:val="24"/>
        </w:rPr>
        <w:t>ablatin</w:t>
      </w:r>
      <w:commentRangeEnd w:id="52"/>
      <w:proofErr w:type="spellEnd"/>
      <w:r w:rsidR="00C93DC0">
        <w:rPr>
          <w:rStyle w:val="CommentReference"/>
        </w:rPr>
        <w:commentReference w:id="52"/>
      </w:r>
      <w:commentRangeEnd w:id="53"/>
      <w:r w:rsidR="00154B6F">
        <w:rPr>
          <w:rStyle w:val="CommentReference"/>
        </w:rPr>
        <w:commentReference w:id="53"/>
      </w:r>
      <w:r w:rsidRPr="00BA0D2E">
        <w:rPr>
          <w:rFonts w:ascii="Times New Roman" w:eastAsia="Times New Roman" w:hAnsi="Times New Roman" w:cs="Times New Roman"/>
          <w:sz w:val="24"/>
          <w:szCs w:val="24"/>
        </w:rPr>
        <w:t xml:space="preserve"> stakes, and probed snow depths as a part of mass balance fieldwork are reported here. </w:t>
      </w:r>
    </w:p>
    <w:p w14:paraId="19756D34"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Positional_Accuracy</w:t>
      </w:r>
      <w:proofErr w:type="spellEnd"/>
      <w:r w:rsidRPr="00BA0D2E">
        <w:rPr>
          <w:rFonts w:ascii="Times New Roman" w:eastAsia="Times New Roman" w:hAnsi="Times New Roman" w:cs="Times New Roman"/>
          <w:i/>
          <w:iCs/>
          <w:sz w:val="24"/>
          <w:szCs w:val="24"/>
        </w:rPr>
        <w:t>:</w:t>
      </w:r>
    </w:p>
    <w:p w14:paraId="48EB3377"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Horizontal_Positional_Accuracy</w:t>
      </w:r>
      <w:proofErr w:type="spellEnd"/>
      <w:r w:rsidRPr="00BA0D2E">
        <w:rPr>
          <w:rFonts w:ascii="Times New Roman" w:eastAsia="Times New Roman" w:hAnsi="Times New Roman" w:cs="Times New Roman"/>
          <w:i/>
          <w:iCs/>
          <w:sz w:val="24"/>
          <w:szCs w:val="24"/>
        </w:rPr>
        <w:t>:</w:t>
      </w:r>
    </w:p>
    <w:p w14:paraId="02223254" w14:textId="77777777" w:rsidR="00BA0D2E" w:rsidRPr="00BA0D2E" w:rsidRDefault="00BA0D2E" w:rsidP="00BA0D2E">
      <w:pPr>
        <w:spacing w:after="0" w:line="240" w:lineRule="auto"/>
        <w:rPr>
          <w:rFonts w:ascii="Times New Roman" w:eastAsia="Times New Roman" w:hAnsi="Times New Roman" w:cs="Times New Roman"/>
          <w:sz w:val="24"/>
          <w:szCs w:val="24"/>
        </w:rPr>
      </w:pPr>
      <w:commentRangeStart w:id="54"/>
      <w:commentRangeStart w:id="55"/>
      <w:proofErr w:type="spellStart"/>
      <w:r w:rsidRPr="00BA0D2E">
        <w:rPr>
          <w:rFonts w:ascii="Times New Roman" w:eastAsia="Times New Roman" w:hAnsi="Times New Roman" w:cs="Times New Roman"/>
          <w:i/>
          <w:iCs/>
          <w:sz w:val="24"/>
          <w:szCs w:val="24"/>
        </w:rPr>
        <w:t>Horizontal</w:t>
      </w:r>
      <w:commentRangeEnd w:id="54"/>
      <w:r w:rsidR="005E2A12">
        <w:rPr>
          <w:rStyle w:val="CommentReference"/>
        </w:rPr>
        <w:commentReference w:id="54"/>
      </w:r>
      <w:commentRangeEnd w:id="55"/>
      <w:r w:rsidR="00154B6F">
        <w:rPr>
          <w:rStyle w:val="CommentReference"/>
        </w:rPr>
        <w:commentReference w:id="55"/>
      </w:r>
      <w:r w:rsidRPr="00BA0D2E">
        <w:rPr>
          <w:rFonts w:ascii="Times New Roman" w:eastAsia="Times New Roman" w:hAnsi="Times New Roman" w:cs="Times New Roman"/>
          <w:i/>
          <w:iCs/>
          <w:sz w:val="24"/>
          <w:szCs w:val="24"/>
        </w:rPr>
        <w:t>_Positional_Accuracy_Report</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74F168AD"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 xml:space="preserve">glacier_site_locations.csv: This file gives the locations of glaciological sites on each glacier. Snow pits are located either at or very close to (&lt;10m) this glaciological site location. Ablation stakes flow with the ice in which they are installed; their location is not fixed. For Alaska sites, ablation stakes are installed &lt; 30 m up-glacier of the site location, and flow through the true site in the years following their installation. In Montana, the stake is installed at the true location, and flows down-glacier in subsequent years. Locations of ablation stakes, snow pits, and probed snow depths should be derived by matching the site name in a given type of data with this index site location file. Locations are given in latitude and longitude, in decimal degrees (EPSG code 4326). </w:t>
      </w:r>
    </w:p>
    <w:p w14:paraId="6C499C79"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Vertical_Positional_Accuracy</w:t>
      </w:r>
      <w:proofErr w:type="spellEnd"/>
      <w:r w:rsidRPr="00BA0D2E">
        <w:rPr>
          <w:rFonts w:ascii="Times New Roman" w:eastAsia="Times New Roman" w:hAnsi="Times New Roman" w:cs="Times New Roman"/>
          <w:i/>
          <w:iCs/>
          <w:sz w:val="24"/>
          <w:szCs w:val="24"/>
        </w:rPr>
        <w:t>:</w:t>
      </w:r>
    </w:p>
    <w:p w14:paraId="5F04C6D1"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Vertical_Positional_Accuracy_Report</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commentRangeStart w:id="56"/>
      <w:commentRangeStart w:id="57"/>
      <w:r w:rsidRPr="00BA0D2E">
        <w:rPr>
          <w:rFonts w:ascii="Times New Roman" w:eastAsia="Times New Roman" w:hAnsi="Times New Roman" w:cs="Times New Roman"/>
          <w:sz w:val="24"/>
          <w:szCs w:val="24"/>
        </w:rPr>
        <w:t xml:space="preserve">No </w:t>
      </w:r>
      <w:proofErr w:type="spellStart"/>
      <w:r w:rsidRPr="00BA0D2E">
        <w:rPr>
          <w:rFonts w:ascii="Times New Roman" w:eastAsia="Times New Roman" w:hAnsi="Times New Roman" w:cs="Times New Roman"/>
          <w:sz w:val="24"/>
          <w:szCs w:val="24"/>
        </w:rPr>
        <w:t>vertcal</w:t>
      </w:r>
      <w:proofErr w:type="spellEnd"/>
      <w:r w:rsidRPr="00BA0D2E">
        <w:rPr>
          <w:rFonts w:ascii="Times New Roman" w:eastAsia="Times New Roman" w:hAnsi="Times New Roman" w:cs="Times New Roman"/>
          <w:sz w:val="24"/>
          <w:szCs w:val="24"/>
        </w:rPr>
        <w:t xml:space="preserve"> spatial coordinates given; no accuracy to </w:t>
      </w:r>
      <w:commentRangeEnd w:id="56"/>
      <w:r w:rsidR="00C93DC0">
        <w:rPr>
          <w:rStyle w:val="CommentReference"/>
        </w:rPr>
        <w:commentReference w:id="56"/>
      </w:r>
      <w:commentRangeEnd w:id="57"/>
      <w:r w:rsidR="00154B6F">
        <w:rPr>
          <w:rStyle w:val="CommentReference"/>
        </w:rPr>
        <w:commentReference w:id="57"/>
      </w:r>
      <w:r w:rsidRPr="00BA0D2E">
        <w:rPr>
          <w:rFonts w:ascii="Times New Roman" w:eastAsia="Times New Roman" w:hAnsi="Times New Roman" w:cs="Times New Roman"/>
          <w:sz w:val="24"/>
          <w:szCs w:val="24"/>
        </w:rPr>
        <w:t>report.</w:t>
      </w:r>
    </w:p>
    <w:p w14:paraId="554C1950"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Lineage:</w:t>
      </w:r>
    </w:p>
    <w:p w14:paraId="637406A6"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Process_Step</w:t>
      </w:r>
      <w:proofErr w:type="spellEnd"/>
      <w:r w:rsidRPr="00BA0D2E">
        <w:rPr>
          <w:rFonts w:ascii="Times New Roman" w:eastAsia="Times New Roman" w:hAnsi="Times New Roman" w:cs="Times New Roman"/>
          <w:i/>
          <w:iCs/>
          <w:sz w:val="24"/>
          <w:szCs w:val="24"/>
        </w:rPr>
        <w:t>:</w:t>
      </w:r>
    </w:p>
    <w:p w14:paraId="7530006B"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Process_Description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4D8CFB36"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sz w:val="24"/>
          <w:szCs w:val="24"/>
        </w:rPr>
        <w:t>Snowpits</w:t>
      </w:r>
      <w:proofErr w:type="spellEnd"/>
      <w:r w:rsidRPr="00BA0D2E">
        <w:rPr>
          <w:rFonts w:ascii="Times New Roman" w:eastAsia="Times New Roman" w:hAnsi="Times New Roman" w:cs="Times New Roman"/>
          <w:sz w:val="24"/>
          <w:szCs w:val="24"/>
        </w:rPr>
        <w:t xml:space="preserve">: Samples of snow and ice have been taken with a variety of samplers through the history of the project, as described in the "sampler" column metadata. Sample weight and depth below surface are noted. Weight is measured using a spring scale, and small stuff sack for the sample. Sample depth is taken with a tape measurer in pits, or measured along core, and in coring hole. </w:t>
      </w:r>
    </w:p>
    <w:p w14:paraId="348E27A6"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Source_Used_Citation_Abbreviation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4C93EDC3"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sz w:val="24"/>
          <w:szCs w:val="24"/>
        </w:rPr>
        <w:t>Ostream</w:t>
      </w:r>
      <w:proofErr w:type="spellEnd"/>
      <w:r w:rsidRPr="00BA0D2E">
        <w:rPr>
          <w:rFonts w:ascii="Times New Roman" w:eastAsia="Times New Roman" w:hAnsi="Times New Roman" w:cs="Times New Roman"/>
          <w:sz w:val="24"/>
          <w:szCs w:val="24"/>
        </w:rPr>
        <w:t xml:space="preserve">, G., and M. </w:t>
      </w:r>
      <w:proofErr w:type="spellStart"/>
      <w:r w:rsidRPr="00BA0D2E">
        <w:rPr>
          <w:rFonts w:ascii="Times New Roman" w:eastAsia="Times New Roman" w:hAnsi="Times New Roman" w:cs="Times New Roman"/>
          <w:sz w:val="24"/>
          <w:szCs w:val="24"/>
        </w:rPr>
        <w:t>Brugman</w:t>
      </w:r>
      <w:proofErr w:type="spellEnd"/>
      <w:r w:rsidRPr="00BA0D2E">
        <w:rPr>
          <w:rFonts w:ascii="Times New Roman" w:eastAsia="Times New Roman" w:hAnsi="Times New Roman" w:cs="Times New Roman"/>
          <w:sz w:val="24"/>
          <w:szCs w:val="24"/>
        </w:rPr>
        <w:t xml:space="preserve"> (1991), Glacier Mass-Balance Measurements: A Manual for Field and Office Work, Saskatoon, Saskatchewan. </w:t>
      </w:r>
    </w:p>
    <w:p w14:paraId="62151F3D"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Process_Date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2017</w:t>
      </w:r>
    </w:p>
    <w:p w14:paraId="5F5C5959" w14:textId="77777777" w:rsidR="00BA0D2E" w:rsidRPr="00BA0D2E" w:rsidRDefault="00BA0D2E" w:rsidP="00BA0D2E">
      <w:pPr>
        <w:spacing w:after="0" w:line="240" w:lineRule="auto"/>
        <w:rPr>
          <w:rFonts w:ascii="Times New Roman" w:eastAsia="Times New Roman" w:hAnsi="Times New Roman" w:cs="Times New Roman"/>
          <w:sz w:val="24"/>
          <w:szCs w:val="24"/>
        </w:rPr>
      </w:pPr>
      <w:commentRangeStart w:id="58"/>
      <w:proofErr w:type="spellStart"/>
      <w:r w:rsidRPr="00BA0D2E">
        <w:rPr>
          <w:rFonts w:ascii="Times New Roman" w:eastAsia="Times New Roman" w:hAnsi="Times New Roman" w:cs="Times New Roman"/>
          <w:i/>
          <w:iCs/>
          <w:sz w:val="24"/>
          <w:szCs w:val="24"/>
        </w:rPr>
        <w:t>Process_Step</w:t>
      </w:r>
      <w:proofErr w:type="spellEnd"/>
      <w:r w:rsidRPr="00BA0D2E">
        <w:rPr>
          <w:rFonts w:ascii="Times New Roman" w:eastAsia="Times New Roman" w:hAnsi="Times New Roman" w:cs="Times New Roman"/>
          <w:i/>
          <w:iCs/>
          <w:sz w:val="24"/>
          <w:szCs w:val="24"/>
        </w:rPr>
        <w:t>:</w:t>
      </w:r>
      <w:commentRangeEnd w:id="58"/>
      <w:r w:rsidR="005E2A12">
        <w:rPr>
          <w:rStyle w:val="CommentReference"/>
        </w:rPr>
        <w:commentReference w:id="58"/>
      </w:r>
    </w:p>
    <w:p w14:paraId="74DCA4A3"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Process_Description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4FA50457"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sz w:val="24"/>
          <w:szCs w:val="24"/>
        </w:rPr>
        <w:t>Snowdepth</w:t>
      </w:r>
      <w:proofErr w:type="spellEnd"/>
      <w:r w:rsidRPr="00BA0D2E">
        <w:rPr>
          <w:rFonts w:ascii="Times New Roman" w:eastAsia="Times New Roman" w:hAnsi="Times New Roman" w:cs="Times New Roman"/>
          <w:sz w:val="24"/>
          <w:szCs w:val="24"/>
        </w:rPr>
        <w:t xml:space="preserve">: </w:t>
      </w:r>
      <w:proofErr w:type="spellStart"/>
      <w:r w:rsidRPr="00BA0D2E">
        <w:rPr>
          <w:rFonts w:ascii="Times New Roman" w:eastAsia="Times New Roman" w:hAnsi="Times New Roman" w:cs="Times New Roman"/>
          <w:sz w:val="24"/>
          <w:szCs w:val="24"/>
        </w:rPr>
        <w:t>Snowdepth</w:t>
      </w:r>
      <w:proofErr w:type="spellEnd"/>
      <w:r w:rsidRPr="00BA0D2E">
        <w:rPr>
          <w:rFonts w:ascii="Times New Roman" w:eastAsia="Times New Roman" w:hAnsi="Times New Roman" w:cs="Times New Roman"/>
          <w:sz w:val="24"/>
          <w:szCs w:val="24"/>
        </w:rPr>
        <w:t xml:space="preserve"> is measured by probing undisturbed snow near an ablation stake, or measured in a snow pit or snow core where ice is reached. Strike of the probe against the ice surface can generally be felt. These depths should be used with some caution, and in conjunction with snow depths measured at ablation stakes, as ice lenses within the snowpack may occasionally be mistaken for the glacier surface. In a pit or snow core, the glacier surface is obvious. </w:t>
      </w:r>
    </w:p>
    <w:p w14:paraId="08A452A7"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Source_Used_Citation_Abbreviation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23038A5D"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sz w:val="24"/>
          <w:szCs w:val="24"/>
        </w:rPr>
        <w:t>Ostream</w:t>
      </w:r>
      <w:proofErr w:type="spellEnd"/>
      <w:r w:rsidRPr="00BA0D2E">
        <w:rPr>
          <w:rFonts w:ascii="Times New Roman" w:eastAsia="Times New Roman" w:hAnsi="Times New Roman" w:cs="Times New Roman"/>
          <w:sz w:val="24"/>
          <w:szCs w:val="24"/>
        </w:rPr>
        <w:t xml:space="preserve">, G., and M. </w:t>
      </w:r>
      <w:proofErr w:type="spellStart"/>
      <w:r w:rsidRPr="00BA0D2E">
        <w:rPr>
          <w:rFonts w:ascii="Times New Roman" w:eastAsia="Times New Roman" w:hAnsi="Times New Roman" w:cs="Times New Roman"/>
          <w:sz w:val="24"/>
          <w:szCs w:val="24"/>
        </w:rPr>
        <w:t>Brugman</w:t>
      </w:r>
      <w:proofErr w:type="spellEnd"/>
      <w:r w:rsidRPr="00BA0D2E">
        <w:rPr>
          <w:rFonts w:ascii="Times New Roman" w:eastAsia="Times New Roman" w:hAnsi="Times New Roman" w:cs="Times New Roman"/>
          <w:sz w:val="24"/>
          <w:szCs w:val="24"/>
        </w:rPr>
        <w:t xml:space="preserve"> (1991), Glacier Mass-Balance Measurements: A Manual for Field and Office Work, Saskatoon, Saskatchewan. </w:t>
      </w:r>
    </w:p>
    <w:p w14:paraId="59DFE661"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Process_Date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2017</w:t>
      </w:r>
    </w:p>
    <w:p w14:paraId="7D95F3D9"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Process_Step</w:t>
      </w:r>
      <w:proofErr w:type="spellEnd"/>
      <w:r w:rsidRPr="00BA0D2E">
        <w:rPr>
          <w:rFonts w:ascii="Times New Roman" w:eastAsia="Times New Roman" w:hAnsi="Times New Roman" w:cs="Times New Roman"/>
          <w:i/>
          <w:iCs/>
          <w:sz w:val="24"/>
          <w:szCs w:val="24"/>
        </w:rPr>
        <w:t>:</w:t>
      </w:r>
    </w:p>
    <w:p w14:paraId="7CB8B926"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Process_Description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55A3E79B"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lastRenderedPageBreak/>
        <w:t xml:space="preserve">Ablation Stake Measurements: Metal stakes are installed vertically into the glacier surface at index sites with the use of a steam drill. Stake is labeled with the year in which it is installed, and with marked length increments. Upon subsequent visits to the site, level of snow or ice on the stake is recorded. The absolute value of measurements of stake above surface or below surface are not meaningful. Rather, the change in length above and below surface give either depth of snow accumulation or melt during the interval between measurements. Stakes are labeled with the index site name, and year in which the stake was installed. Stakes are measured for multiple years. They are initially installed up-glacier from the absolute position of the index site, and flow through the site in following years. A single year of measurements at a single index site will comprise measurements from multiple stakes, thereby giving a more representative picture of the mass balance at that site. </w:t>
      </w:r>
    </w:p>
    <w:p w14:paraId="0BF90871"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Source_Used_Citation_Abbreviation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6BC59670"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sz w:val="24"/>
          <w:szCs w:val="24"/>
        </w:rPr>
        <w:t>Ostream</w:t>
      </w:r>
      <w:proofErr w:type="spellEnd"/>
      <w:r w:rsidRPr="00BA0D2E">
        <w:rPr>
          <w:rFonts w:ascii="Times New Roman" w:eastAsia="Times New Roman" w:hAnsi="Times New Roman" w:cs="Times New Roman"/>
          <w:sz w:val="24"/>
          <w:szCs w:val="24"/>
        </w:rPr>
        <w:t xml:space="preserve">, G., and M. </w:t>
      </w:r>
      <w:proofErr w:type="spellStart"/>
      <w:r w:rsidRPr="00BA0D2E">
        <w:rPr>
          <w:rFonts w:ascii="Times New Roman" w:eastAsia="Times New Roman" w:hAnsi="Times New Roman" w:cs="Times New Roman"/>
          <w:sz w:val="24"/>
          <w:szCs w:val="24"/>
        </w:rPr>
        <w:t>Brugman</w:t>
      </w:r>
      <w:proofErr w:type="spellEnd"/>
      <w:r w:rsidRPr="00BA0D2E">
        <w:rPr>
          <w:rFonts w:ascii="Times New Roman" w:eastAsia="Times New Roman" w:hAnsi="Times New Roman" w:cs="Times New Roman"/>
          <w:sz w:val="24"/>
          <w:szCs w:val="24"/>
        </w:rPr>
        <w:t xml:space="preserve"> (1991), Glacier Mass-Balance Measurements: A Manual for Field and Office Work, Saskatoon, Saskatchewan. </w:t>
      </w:r>
    </w:p>
    <w:p w14:paraId="16293A28"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Process_Date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2017</w:t>
      </w:r>
    </w:p>
    <w:p w14:paraId="46A8C08F"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Spatial_Reference_Information</w:t>
      </w:r>
      <w:proofErr w:type="spellEnd"/>
      <w:r w:rsidRPr="00BA0D2E">
        <w:rPr>
          <w:rFonts w:ascii="Times New Roman" w:eastAsia="Times New Roman" w:hAnsi="Times New Roman" w:cs="Times New Roman"/>
          <w:i/>
          <w:iCs/>
          <w:sz w:val="24"/>
          <w:szCs w:val="24"/>
        </w:rPr>
        <w:t>:</w:t>
      </w:r>
    </w:p>
    <w:p w14:paraId="52F01859"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Horizontal_Coordinate_System_Definition</w:t>
      </w:r>
      <w:proofErr w:type="spellEnd"/>
      <w:r w:rsidRPr="00BA0D2E">
        <w:rPr>
          <w:rFonts w:ascii="Times New Roman" w:eastAsia="Times New Roman" w:hAnsi="Times New Roman" w:cs="Times New Roman"/>
          <w:i/>
          <w:iCs/>
          <w:sz w:val="24"/>
          <w:szCs w:val="24"/>
        </w:rPr>
        <w:t>:</w:t>
      </w:r>
    </w:p>
    <w:p w14:paraId="5FE2E579"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Geographic:</w:t>
      </w:r>
    </w:p>
    <w:p w14:paraId="1E8A3650"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Latitude_Resolution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0.000001</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Longitude_Resolution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0.000001</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Geographic_Coordinate_Units</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Decimal degrees</w:t>
      </w:r>
    </w:p>
    <w:p w14:paraId="37526F5C"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Entity_and_Attribute_Information</w:t>
      </w:r>
      <w:proofErr w:type="spellEnd"/>
      <w:r w:rsidRPr="00BA0D2E">
        <w:rPr>
          <w:rFonts w:ascii="Times New Roman" w:eastAsia="Times New Roman" w:hAnsi="Times New Roman" w:cs="Times New Roman"/>
          <w:i/>
          <w:iCs/>
          <w:sz w:val="24"/>
          <w:szCs w:val="24"/>
        </w:rPr>
        <w:t>:</w:t>
      </w:r>
    </w:p>
    <w:p w14:paraId="7086DD28"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Detailed_Description</w:t>
      </w:r>
      <w:proofErr w:type="spellEnd"/>
      <w:r w:rsidRPr="00BA0D2E">
        <w:rPr>
          <w:rFonts w:ascii="Times New Roman" w:eastAsia="Times New Roman" w:hAnsi="Times New Roman" w:cs="Times New Roman"/>
          <w:i/>
          <w:iCs/>
          <w:sz w:val="24"/>
          <w:szCs w:val="24"/>
        </w:rPr>
        <w:t>:</w:t>
      </w:r>
    </w:p>
    <w:p w14:paraId="00DF4557"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Entity_Type</w:t>
      </w:r>
      <w:proofErr w:type="spellEnd"/>
      <w:r w:rsidRPr="00BA0D2E">
        <w:rPr>
          <w:rFonts w:ascii="Times New Roman" w:eastAsia="Times New Roman" w:hAnsi="Times New Roman" w:cs="Times New Roman"/>
          <w:i/>
          <w:iCs/>
          <w:sz w:val="24"/>
          <w:szCs w:val="24"/>
        </w:rPr>
        <w:t>:</w:t>
      </w:r>
    </w:p>
    <w:p w14:paraId="1073CD2F"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Entity_Type_Label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roofErr w:type="spellStart"/>
      <w:r w:rsidRPr="00BA0D2E">
        <w:rPr>
          <w:rFonts w:ascii="Times New Roman" w:eastAsia="Times New Roman" w:hAnsi="Times New Roman" w:cs="Times New Roman"/>
          <w:sz w:val="24"/>
          <w:szCs w:val="24"/>
        </w:rPr>
        <w:t>Glacier_YYYY_MM_DD_Pit_SiteName</w:t>
      </w:r>
      <w:proofErr w:type="spellEnd"/>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Entity_Type_Definition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45934EDB"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proofErr w:type="gramStart"/>
      <w:r w:rsidRPr="00BA0D2E">
        <w:rPr>
          <w:rFonts w:ascii="Times New Roman" w:eastAsia="Times New Roman" w:hAnsi="Times New Roman" w:cs="Times New Roman"/>
          <w:sz w:val="24"/>
          <w:szCs w:val="24"/>
        </w:rPr>
        <w:t>pitcore</w:t>
      </w:r>
      <w:proofErr w:type="spellEnd"/>
      <w:proofErr w:type="gramEnd"/>
      <w:r w:rsidRPr="00BA0D2E">
        <w:rPr>
          <w:rFonts w:ascii="Times New Roman" w:eastAsia="Times New Roman" w:hAnsi="Times New Roman" w:cs="Times New Roman"/>
          <w:sz w:val="24"/>
          <w:szCs w:val="24"/>
        </w:rPr>
        <w:t xml:space="preserve"> folder: These files give detailed measurements of snow density in snow pits and snow cores, or a combination of the two. Snow cores allow measurement of bulk snow density to a greater depth than the extent of the snow pit. File name contains information on the glacier, date, whether measurements are from a pit, core, or pit/core combination, and index site location. Density samples of snow and ice have been taken with a variety of samplers through the history of the project. Sample weight and depth below surface are noted, and weight is measured using a spring scale and small stuff sack for sample, as described in </w:t>
      </w:r>
      <w:proofErr w:type="spellStart"/>
      <w:r w:rsidRPr="00BA0D2E">
        <w:rPr>
          <w:rFonts w:ascii="Times New Roman" w:eastAsia="Times New Roman" w:hAnsi="Times New Roman" w:cs="Times New Roman"/>
          <w:sz w:val="24"/>
          <w:szCs w:val="24"/>
        </w:rPr>
        <w:t>Cogley</w:t>
      </w:r>
      <w:proofErr w:type="spellEnd"/>
      <w:r w:rsidRPr="00BA0D2E">
        <w:rPr>
          <w:rFonts w:ascii="Times New Roman" w:eastAsia="Times New Roman" w:hAnsi="Times New Roman" w:cs="Times New Roman"/>
          <w:sz w:val="24"/>
          <w:szCs w:val="24"/>
        </w:rPr>
        <w:t xml:space="preserve"> et al. (2011). This is in the form glacier_YYYY_MM_DD_PitCore_index_site.csv. </w:t>
      </w:r>
    </w:p>
    <w:p w14:paraId="3F44F12D"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Entity_Type_Definition_Source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p>
    <w:p w14:paraId="52E523C3" w14:textId="77777777" w:rsidR="00BA0D2E" w:rsidRPr="00BA0D2E" w:rsidRDefault="00BA0D2E" w:rsidP="00BA0D2E">
      <w:pPr>
        <w:spacing w:after="0" w:line="240" w:lineRule="auto"/>
        <w:rPr>
          <w:rFonts w:ascii="Times New Roman" w:eastAsia="Times New Roman" w:hAnsi="Times New Roman" w:cs="Times New Roman"/>
          <w:sz w:val="24"/>
          <w:szCs w:val="24"/>
        </w:rPr>
      </w:pPr>
      <w:commentRangeStart w:id="59"/>
      <w:commentRangeStart w:id="60"/>
      <w:r w:rsidRPr="00BA0D2E">
        <w:rPr>
          <w:rFonts w:ascii="Times New Roman" w:eastAsia="Times New Roman" w:hAnsi="Times New Roman" w:cs="Times New Roman"/>
          <w:i/>
          <w:iCs/>
          <w:sz w:val="24"/>
          <w:szCs w:val="24"/>
        </w:rPr>
        <w:t>Attribute:</w:t>
      </w:r>
      <w:commentRangeEnd w:id="59"/>
      <w:r w:rsidR="005E2A12">
        <w:rPr>
          <w:rStyle w:val="CommentReference"/>
        </w:rPr>
        <w:commentReference w:id="59"/>
      </w:r>
      <w:commentRangeEnd w:id="60"/>
      <w:r w:rsidR="00CC0C96">
        <w:rPr>
          <w:rStyle w:val="CommentReference"/>
        </w:rPr>
        <w:commentReference w:id="60"/>
      </w:r>
    </w:p>
    <w:p w14:paraId="3B99D691"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sampler</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Type of density sampler used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17C953A4"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w:t>
      </w:r>
      <w:proofErr w:type="spellEnd"/>
      <w:r w:rsidRPr="00BA0D2E">
        <w:rPr>
          <w:rFonts w:ascii="Times New Roman" w:eastAsia="Times New Roman" w:hAnsi="Times New Roman" w:cs="Times New Roman"/>
          <w:i/>
          <w:iCs/>
          <w:sz w:val="24"/>
          <w:szCs w:val="24"/>
        </w:rPr>
        <w:t>:</w:t>
      </w:r>
    </w:p>
    <w:p w14:paraId="219A81B0"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Enumerated_Domain_Value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wedge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Enumerated_Domain_Value_Definition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roofErr w:type="spellStart"/>
      <w:r w:rsidRPr="00BA0D2E">
        <w:rPr>
          <w:rFonts w:ascii="Times New Roman" w:eastAsia="Times New Roman" w:hAnsi="Times New Roman" w:cs="Times New Roman"/>
          <w:sz w:val="24"/>
          <w:szCs w:val="24"/>
        </w:rPr>
        <w:t>Snowmetrics</w:t>
      </w:r>
      <w:proofErr w:type="spellEnd"/>
      <w:r w:rsidRPr="00BA0D2E">
        <w:rPr>
          <w:rFonts w:ascii="Times New Roman" w:eastAsia="Times New Roman" w:hAnsi="Times New Roman" w:cs="Times New Roman"/>
          <w:sz w:val="24"/>
          <w:szCs w:val="24"/>
        </w:rPr>
        <w:t xml:space="preserve"> 1000 cc wedge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Enumerated_Domain_Value_Definition_Source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p>
    <w:p w14:paraId="3F6DFEE0"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lastRenderedPageBreak/>
        <w:t>Attribute_Domain_Values</w:t>
      </w:r>
      <w:proofErr w:type="spellEnd"/>
      <w:r w:rsidRPr="00BA0D2E">
        <w:rPr>
          <w:rFonts w:ascii="Times New Roman" w:eastAsia="Times New Roman" w:hAnsi="Times New Roman" w:cs="Times New Roman"/>
          <w:i/>
          <w:iCs/>
          <w:sz w:val="24"/>
          <w:szCs w:val="24"/>
        </w:rPr>
        <w:t>:</w:t>
      </w:r>
    </w:p>
    <w:p w14:paraId="79D7AB37"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w:t>
      </w:r>
      <w:proofErr w:type="spellEnd"/>
      <w:r w:rsidRPr="00BA0D2E">
        <w:rPr>
          <w:rFonts w:ascii="Times New Roman" w:eastAsia="Times New Roman" w:hAnsi="Times New Roman" w:cs="Times New Roman"/>
          <w:i/>
          <w:iCs/>
          <w:sz w:val="24"/>
          <w:szCs w:val="24"/>
        </w:rPr>
        <w:t>:</w:t>
      </w:r>
    </w:p>
    <w:p w14:paraId="61D066FF"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Enumerated_Domain_Value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Felix</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Enumerated_Domain_Value_Definition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Felix snow corer (sample length and diameter recorded</w:t>
      </w:r>
      <w:proofErr w:type="gramStart"/>
      <w:r w:rsidRPr="00BA0D2E">
        <w:rPr>
          <w:rFonts w:ascii="Times New Roman" w:eastAsia="Times New Roman" w:hAnsi="Times New Roman" w:cs="Times New Roman"/>
          <w:sz w:val="24"/>
          <w:szCs w:val="24"/>
        </w:rPr>
        <w:t>)</w:t>
      </w:r>
      <w:proofErr w:type="gramEnd"/>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Enumerated_Domain_Value_Definition_Source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p>
    <w:p w14:paraId="130C34F5"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56585931"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w:t>
      </w:r>
      <w:proofErr w:type="spellEnd"/>
      <w:r w:rsidRPr="00BA0D2E">
        <w:rPr>
          <w:rFonts w:ascii="Times New Roman" w:eastAsia="Times New Roman" w:hAnsi="Times New Roman" w:cs="Times New Roman"/>
          <w:i/>
          <w:iCs/>
          <w:sz w:val="24"/>
          <w:szCs w:val="24"/>
        </w:rPr>
        <w:t>:</w:t>
      </w:r>
    </w:p>
    <w:p w14:paraId="1662A3DD"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Enumerated_Domain_Value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Kovacs</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Enumerated_Domain_Value_Definition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Kovacs snow corer (sample length and diameter recorded</w:t>
      </w:r>
      <w:proofErr w:type="gramStart"/>
      <w:r w:rsidRPr="00BA0D2E">
        <w:rPr>
          <w:rFonts w:ascii="Times New Roman" w:eastAsia="Times New Roman" w:hAnsi="Times New Roman" w:cs="Times New Roman"/>
          <w:sz w:val="24"/>
          <w:szCs w:val="24"/>
        </w:rPr>
        <w:t>)</w:t>
      </w:r>
      <w:proofErr w:type="gramEnd"/>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Enumerated_Domain_Value_Definition_Source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p>
    <w:p w14:paraId="613520D0"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4E38A8FF"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w:t>
      </w:r>
      <w:proofErr w:type="spellEnd"/>
      <w:r w:rsidRPr="00BA0D2E">
        <w:rPr>
          <w:rFonts w:ascii="Times New Roman" w:eastAsia="Times New Roman" w:hAnsi="Times New Roman" w:cs="Times New Roman"/>
          <w:i/>
          <w:iCs/>
          <w:sz w:val="24"/>
          <w:szCs w:val="24"/>
        </w:rPr>
        <w:t>:</w:t>
      </w:r>
    </w:p>
    <w:p w14:paraId="6EB82BE1"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Enumerated_Domain_Value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tube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Enumerated_Domain_Value_Definition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2A785080"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 xml:space="preserve">Norwegian tube, used in pit measurements (41.05cm^2 cross section) </w:t>
      </w:r>
    </w:p>
    <w:p w14:paraId="64B4F86B"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Enumerated_Domain_Value_Definition_Source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p>
    <w:p w14:paraId="0DAB0A60"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75B9AEC2"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w:t>
      </w:r>
      <w:proofErr w:type="spellEnd"/>
      <w:r w:rsidRPr="00BA0D2E">
        <w:rPr>
          <w:rFonts w:ascii="Times New Roman" w:eastAsia="Times New Roman" w:hAnsi="Times New Roman" w:cs="Times New Roman"/>
          <w:i/>
          <w:iCs/>
          <w:sz w:val="24"/>
          <w:szCs w:val="24"/>
        </w:rPr>
        <w:t>:</w:t>
      </w:r>
    </w:p>
    <w:p w14:paraId="6F7236EB"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Enumerated_Domain_Value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McCall</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Enumerated_Domain_Value_Definition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0BB1CBB0"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 xml:space="preserve">Also known as a "Federal Sampler"; calibrated in design to return snow water equivalent depth. </w:t>
      </w:r>
    </w:p>
    <w:p w14:paraId="3EDFCB38"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Enumerated_Domain_Value_Definition_Source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p>
    <w:p w14:paraId="2A840A99"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26974E99"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w:t>
      </w:r>
      <w:proofErr w:type="spellEnd"/>
      <w:r w:rsidRPr="00BA0D2E">
        <w:rPr>
          <w:rFonts w:ascii="Times New Roman" w:eastAsia="Times New Roman" w:hAnsi="Times New Roman" w:cs="Times New Roman"/>
          <w:i/>
          <w:iCs/>
          <w:sz w:val="24"/>
          <w:szCs w:val="24"/>
        </w:rPr>
        <w:t>:</w:t>
      </w:r>
    </w:p>
    <w:p w14:paraId="15AF1435"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Enumerated_Domain_Value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roofErr w:type="spellStart"/>
      <w:r w:rsidRPr="00BA0D2E">
        <w:rPr>
          <w:rFonts w:ascii="Times New Roman" w:eastAsia="Times New Roman" w:hAnsi="Times New Roman" w:cs="Times New Roman"/>
          <w:sz w:val="24"/>
          <w:szCs w:val="24"/>
        </w:rPr>
        <w:t>Spiri</w:t>
      </w:r>
      <w:proofErr w:type="spellEnd"/>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Enumerated_Domain_Value_Definition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Older coring device (45.6 cm^2 cross section).</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Enumerated_Domain_Value_Definition_Source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p>
    <w:p w14:paraId="78A6F9CF"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Attribute:</w:t>
      </w:r>
    </w:p>
    <w:p w14:paraId="38CA821F"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roofErr w:type="spellStart"/>
      <w:r w:rsidRPr="00BA0D2E">
        <w:rPr>
          <w:rFonts w:ascii="Times New Roman" w:eastAsia="Times New Roman" w:hAnsi="Times New Roman" w:cs="Times New Roman"/>
          <w:sz w:val="24"/>
          <w:szCs w:val="24"/>
        </w:rPr>
        <w:t>sample_weight</w:t>
      </w:r>
      <w:proofErr w:type="spellEnd"/>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Weight of snow sample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4BEEA5EB"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w:t>
      </w:r>
      <w:proofErr w:type="spellEnd"/>
      <w:r w:rsidRPr="00BA0D2E">
        <w:rPr>
          <w:rFonts w:ascii="Times New Roman" w:eastAsia="Times New Roman" w:hAnsi="Times New Roman" w:cs="Times New Roman"/>
          <w:i/>
          <w:iCs/>
          <w:sz w:val="24"/>
          <w:szCs w:val="24"/>
        </w:rPr>
        <w:t>:</w:t>
      </w:r>
    </w:p>
    <w:p w14:paraId="1D600D3A"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Range_Domain_Minimum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0</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Range_Domain_Maximum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1620</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Attribute_Units_of_Measure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grams</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Attribute_Measurement_Resolution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5</w:t>
      </w:r>
    </w:p>
    <w:p w14:paraId="08E83048"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Attribute:</w:t>
      </w:r>
    </w:p>
    <w:p w14:paraId="4E90F533"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roofErr w:type="spellStart"/>
      <w:r w:rsidRPr="00BA0D2E">
        <w:rPr>
          <w:rFonts w:ascii="Times New Roman" w:eastAsia="Times New Roman" w:hAnsi="Times New Roman" w:cs="Times New Roman"/>
          <w:sz w:val="24"/>
          <w:szCs w:val="24"/>
        </w:rPr>
        <w:t>sample_bottom_depth</w:t>
      </w:r>
      <w:proofErr w:type="spellEnd"/>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Bottom depth of snow sample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2A1B8477"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lastRenderedPageBreak/>
        <w:t>Range_Domain</w:t>
      </w:r>
      <w:proofErr w:type="spellEnd"/>
      <w:r w:rsidRPr="00BA0D2E">
        <w:rPr>
          <w:rFonts w:ascii="Times New Roman" w:eastAsia="Times New Roman" w:hAnsi="Times New Roman" w:cs="Times New Roman"/>
          <w:i/>
          <w:iCs/>
          <w:sz w:val="24"/>
          <w:szCs w:val="24"/>
        </w:rPr>
        <w:t>:</w:t>
      </w:r>
    </w:p>
    <w:p w14:paraId="7CB58206"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Range_Domain_Minimum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0</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Range_Domain_Maximum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1250</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Attribute_Units_of_Measure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centimeters</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Attribute_Measurement_Resolution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1</w:t>
      </w:r>
    </w:p>
    <w:p w14:paraId="5A4A143E"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Attribute:</w:t>
      </w:r>
    </w:p>
    <w:p w14:paraId="66F7764C"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roofErr w:type="spellStart"/>
      <w:r w:rsidRPr="00BA0D2E">
        <w:rPr>
          <w:rFonts w:ascii="Times New Roman" w:eastAsia="Times New Roman" w:hAnsi="Times New Roman" w:cs="Times New Roman"/>
          <w:sz w:val="24"/>
          <w:szCs w:val="24"/>
        </w:rPr>
        <w:t>avg_core_length</w:t>
      </w:r>
      <w:proofErr w:type="spellEnd"/>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Average of 3 measurements, on 3 sides of core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3E823167"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w:t>
      </w:r>
      <w:proofErr w:type="spellEnd"/>
      <w:r w:rsidRPr="00BA0D2E">
        <w:rPr>
          <w:rFonts w:ascii="Times New Roman" w:eastAsia="Times New Roman" w:hAnsi="Times New Roman" w:cs="Times New Roman"/>
          <w:i/>
          <w:iCs/>
          <w:sz w:val="24"/>
          <w:szCs w:val="24"/>
        </w:rPr>
        <w:t>:</w:t>
      </w:r>
    </w:p>
    <w:p w14:paraId="23AE168F"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Range_Domain_Minimum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0</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Range_Domain_Maximum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90</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Attribute_Units_of_Measure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centimeters</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Attribute_Measurement_Resolution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0.5</w:t>
      </w:r>
    </w:p>
    <w:p w14:paraId="68A43321"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Attribute:</w:t>
      </w:r>
    </w:p>
    <w:p w14:paraId="7E4A6841"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roofErr w:type="spellStart"/>
      <w:r w:rsidRPr="00BA0D2E">
        <w:rPr>
          <w:rFonts w:ascii="Times New Roman" w:eastAsia="Times New Roman" w:hAnsi="Times New Roman" w:cs="Times New Roman"/>
          <w:sz w:val="24"/>
          <w:szCs w:val="24"/>
        </w:rPr>
        <w:t>avg_core_diam</w:t>
      </w:r>
      <w:proofErr w:type="spellEnd"/>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Average of 4 measurements, on 4 opposing sides of core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078E7BB4"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w:t>
      </w:r>
      <w:proofErr w:type="spellEnd"/>
      <w:r w:rsidRPr="00BA0D2E">
        <w:rPr>
          <w:rFonts w:ascii="Times New Roman" w:eastAsia="Times New Roman" w:hAnsi="Times New Roman" w:cs="Times New Roman"/>
          <w:i/>
          <w:iCs/>
          <w:sz w:val="24"/>
          <w:szCs w:val="24"/>
        </w:rPr>
        <w:t>:</w:t>
      </w:r>
    </w:p>
    <w:p w14:paraId="002C6610"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Range_Domain_Minimum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6</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Range_Domain_Maximum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7.6</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Attribute_Units_of_Measure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centimeters</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Attribute_Measurement_Resolution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0.2</w:t>
      </w:r>
    </w:p>
    <w:p w14:paraId="425413BB"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Attribute:</w:t>
      </w:r>
    </w:p>
    <w:p w14:paraId="2E85D550"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volume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5F5520E6" w14:textId="77777777" w:rsidR="00BA0D2E" w:rsidRPr="00BA0D2E" w:rsidRDefault="00BA0D2E" w:rsidP="00BA0D2E">
      <w:pPr>
        <w:spacing w:after="120" w:line="240" w:lineRule="auto"/>
        <w:rPr>
          <w:rFonts w:ascii="Times New Roman" w:eastAsia="Times New Roman" w:hAnsi="Times New Roman" w:cs="Times New Roman"/>
          <w:sz w:val="24"/>
          <w:szCs w:val="24"/>
        </w:rPr>
      </w:pPr>
      <w:commentRangeStart w:id="61"/>
      <w:commentRangeStart w:id="62"/>
      <w:proofErr w:type="gramStart"/>
      <w:r w:rsidRPr="00BA0D2E">
        <w:rPr>
          <w:rFonts w:ascii="Times New Roman" w:eastAsia="Times New Roman" w:hAnsi="Times New Roman" w:cs="Times New Roman"/>
          <w:sz w:val="24"/>
          <w:szCs w:val="24"/>
        </w:rPr>
        <w:t>v</w:t>
      </w:r>
      <w:commentRangeEnd w:id="61"/>
      <w:proofErr w:type="gramEnd"/>
      <w:r w:rsidR="005E2A12">
        <w:rPr>
          <w:rStyle w:val="CommentReference"/>
        </w:rPr>
        <w:commentReference w:id="61"/>
      </w:r>
      <w:commentRangeEnd w:id="62"/>
      <w:r w:rsidR="00B4331A">
        <w:rPr>
          <w:rStyle w:val="CommentReference"/>
        </w:rPr>
        <w:commentReference w:id="62"/>
      </w:r>
      <w:r w:rsidRPr="00BA0D2E">
        <w:rPr>
          <w:rFonts w:ascii="Times New Roman" w:eastAsia="Times New Roman" w:hAnsi="Times New Roman" w:cs="Times New Roman"/>
          <w:sz w:val="24"/>
          <w:szCs w:val="24"/>
        </w:rPr>
        <w:t xml:space="preserve">olume of sample, from either sampler type or as calculated from core length and diameter measurements, as appropriate. This should be used for calculating density. </w:t>
      </w:r>
    </w:p>
    <w:p w14:paraId="5FDBF24B"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13EAFFD0"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w:t>
      </w:r>
      <w:proofErr w:type="spellEnd"/>
      <w:r w:rsidRPr="00BA0D2E">
        <w:rPr>
          <w:rFonts w:ascii="Times New Roman" w:eastAsia="Times New Roman" w:hAnsi="Times New Roman" w:cs="Times New Roman"/>
          <w:i/>
          <w:iCs/>
          <w:sz w:val="24"/>
          <w:szCs w:val="24"/>
        </w:rPr>
        <w:t>:</w:t>
      </w:r>
    </w:p>
    <w:p w14:paraId="39649CDD"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Range_Domain_Minimum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2</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Range_Domain_Maximum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1000</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Attribute_Units_of_Measure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cubic centimeters</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Attribute_Measurement_Resolution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1</w:t>
      </w:r>
    </w:p>
    <w:p w14:paraId="63E29D01"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Attribute:</w:t>
      </w:r>
    </w:p>
    <w:p w14:paraId="07AE1D96"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commentRangeStart w:id="63"/>
      <w:commentRangeStart w:id="64"/>
      <w:r w:rsidRPr="00BA0D2E">
        <w:rPr>
          <w:rFonts w:ascii="Times New Roman" w:eastAsia="Times New Roman" w:hAnsi="Times New Roman" w:cs="Times New Roman"/>
          <w:sz w:val="24"/>
          <w:szCs w:val="24"/>
        </w:rPr>
        <w:t>comments</w:t>
      </w:r>
      <w:commentRangeEnd w:id="63"/>
      <w:r w:rsidR="007D617C">
        <w:rPr>
          <w:rStyle w:val="CommentReference"/>
        </w:rPr>
        <w:commentReference w:id="63"/>
      </w:r>
      <w:commentRangeEnd w:id="64"/>
      <w:r w:rsidR="00EC2135">
        <w:rPr>
          <w:rStyle w:val="CommentReference"/>
        </w:rPr>
        <w:commentReference w:id="64"/>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Field notes regarding this sample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User defined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3DB1BE63"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Unrepresentable_Domain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Comments regarding the sample, as recorded in the field.</w:t>
      </w:r>
    </w:p>
    <w:p w14:paraId="66E1ACF6"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Detailed_Description</w:t>
      </w:r>
      <w:proofErr w:type="spellEnd"/>
      <w:r w:rsidRPr="00BA0D2E">
        <w:rPr>
          <w:rFonts w:ascii="Times New Roman" w:eastAsia="Times New Roman" w:hAnsi="Times New Roman" w:cs="Times New Roman"/>
          <w:i/>
          <w:iCs/>
          <w:sz w:val="24"/>
          <w:szCs w:val="24"/>
        </w:rPr>
        <w:t>:</w:t>
      </w:r>
    </w:p>
    <w:p w14:paraId="7AB540C4"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lastRenderedPageBreak/>
        <w:t>Entity_Type</w:t>
      </w:r>
      <w:proofErr w:type="spellEnd"/>
      <w:r w:rsidRPr="00BA0D2E">
        <w:rPr>
          <w:rFonts w:ascii="Times New Roman" w:eastAsia="Times New Roman" w:hAnsi="Times New Roman" w:cs="Times New Roman"/>
          <w:i/>
          <w:iCs/>
          <w:sz w:val="24"/>
          <w:szCs w:val="24"/>
        </w:rPr>
        <w:t>:</w:t>
      </w:r>
    </w:p>
    <w:p w14:paraId="16829285"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Entity_Type_Label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roofErr w:type="spellStart"/>
      <w:r w:rsidRPr="00BA0D2E">
        <w:rPr>
          <w:rFonts w:ascii="Times New Roman" w:eastAsia="Times New Roman" w:hAnsi="Times New Roman" w:cs="Times New Roman"/>
          <w:sz w:val="24"/>
          <w:szCs w:val="24"/>
        </w:rPr>
        <w:t>Glacier_raw_snowdepths_pits_probes</w:t>
      </w:r>
      <w:proofErr w:type="spellEnd"/>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Entity_Type_Definition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2A3BC0C6"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proofErr w:type="gramStart"/>
      <w:r w:rsidRPr="00BA0D2E">
        <w:rPr>
          <w:rFonts w:ascii="Times New Roman" w:eastAsia="Times New Roman" w:hAnsi="Times New Roman" w:cs="Times New Roman"/>
          <w:sz w:val="24"/>
          <w:szCs w:val="24"/>
        </w:rPr>
        <w:t>snowdepth</w:t>
      </w:r>
      <w:proofErr w:type="spellEnd"/>
      <w:proofErr w:type="gramEnd"/>
      <w:r w:rsidRPr="00BA0D2E">
        <w:rPr>
          <w:rFonts w:ascii="Times New Roman" w:eastAsia="Times New Roman" w:hAnsi="Times New Roman" w:cs="Times New Roman"/>
          <w:sz w:val="24"/>
          <w:szCs w:val="24"/>
        </w:rPr>
        <w:t xml:space="preserve"> folder: These files give point measurements of snow depth, as measured by a variety of listed methods. They complement measurements of snow depth as recorded by the ablation stakes. File name includes glacier and index site name, and follows the convention glacier_IndexSite_raw_stake_data.csv. </w:t>
      </w:r>
    </w:p>
    <w:p w14:paraId="515F3835"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Entity_Type_Definition_Source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p>
    <w:p w14:paraId="4CFC1FA5"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Attribute:</w:t>
      </w:r>
    </w:p>
    <w:p w14:paraId="7F56E756"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type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Type of measurement used to derive </w:t>
      </w:r>
      <w:commentRangeStart w:id="65"/>
      <w:commentRangeStart w:id="66"/>
      <w:proofErr w:type="spellStart"/>
      <w:r w:rsidRPr="00BA0D2E">
        <w:rPr>
          <w:rFonts w:ascii="Times New Roman" w:eastAsia="Times New Roman" w:hAnsi="Times New Roman" w:cs="Times New Roman"/>
          <w:sz w:val="24"/>
          <w:szCs w:val="24"/>
        </w:rPr>
        <w:t>snowdepth</w:t>
      </w:r>
      <w:commentRangeEnd w:id="65"/>
      <w:proofErr w:type="spellEnd"/>
      <w:r w:rsidR="007D617C">
        <w:rPr>
          <w:rStyle w:val="CommentReference"/>
        </w:rPr>
        <w:commentReference w:id="65"/>
      </w:r>
      <w:commentRangeEnd w:id="66"/>
      <w:r w:rsidR="00EC2135">
        <w:rPr>
          <w:rStyle w:val="CommentReference"/>
        </w:rPr>
        <w:commentReference w:id="66"/>
      </w:r>
      <w:r w:rsidRPr="00BA0D2E">
        <w:rPr>
          <w:rFonts w:ascii="Times New Roman" w:eastAsia="Times New Roman" w:hAnsi="Times New Roman" w:cs="Times New Roman"/>
          <w:sz w:val="24"/>
          <w:szCs w:val="24"/>
        </w:rPr>
        <w:t>.</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43F5CBBF"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w:t>
      </w:r>
      <w:proofErr w:type="spellEnd"/>
      <w:r w:rsidRPr="00BA0D2E">
        <w:rPr>
          <w:rFonts w:ascii="Times New Roman" w:eastAsia="Times New Roman" w:hAnsi="Times New Roman" w:cs="Times New Roman"/>
          <w:i/>
          <w:iCs/>
          <w:sz w:val="24"/>
          <w:szCs w:val="24"/>
        </w:rPr>
        <w:t>:</w:t>
      </w:r>
    </w:p>
    <w:p w14:paraId="479641D1"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Enumerated_Domain_Value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Pit</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Enumerated_Domain_Value_Definition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Snow depth measured in snow pit. High confidence.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Enumerated_Domain_Value_Definition_Source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p>
    <w:p w14:paraId="6A67CA30"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2AC4766B"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w:t>
      </w:r>
      <w:proofErr w:type="spellEnd"/>
      <w:r w:rsidRPr="00BA0D2E">
        <w:rPr>
          <w:rFonts w:ascii="Times New Roman" w:eastAsia="Times New Roman" w:hAnsi="Times New Roman" w:cs="Times New Roman"/>
          <w:i/>
          <w:iCs/>
          <w:sz w:val="24"/>
          <w:szCs w:val="24"/>
        </w:rPr>
        <w:t>:</w:t>
      </w:r>
    </w:p>
    <w:p w14:paraId="4DFFBEB0"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Enumerated_Domain_Value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Probe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Enumerated_Domain_Value_Definition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67433B47"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 xml:space="preserve">Snow depth measured via snow probe. Occasionally, a hard ice lens within the snowpack may be confused for the surface of the glacier. While much effort is given to avoid this, a few cases may be present. </w:t>
      </w:r>
    </w:p>
    <w:p w14:paraId="19460EBA"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Enumerated_Domain_Value_Definition_Source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p>
    <w:p w14:paraId="2FAFB9AE"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03732653"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w:t>
      </w:r>
      <w:proofErr w:type="spellEnd"/>
      <w:r w:rsidRPr="00BA0D2E">
        <w:rPr>
          <w:rFonts w:ascii="Times New Roman" w:eastAsia="Times New Roman" w:hAnsi="Times New Roman" w:cs="Times New Roman"/>
          <w:i/>
          <w:iCs/>
          <w:sz w:val="24"/>
          <w:szCs w:val="24"/>
        </w:rPr>
        <w:t>:</w:t>
      </w:r>
    </w:p>
    <w:p w14:paraId="7391F705"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Enumerated_Domain_Value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near pit</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Enumerated_Domain_Value_Definition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41BE75D9"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 xml:space="preserve">Probed snow depth near an existing pit; should be examined with the pit-measured depth, with this indicating local variability. </w:t>
      </w:r>
    </w:p>
    <w:p w14:paraId="42BBE990"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Enumerated_Domain_Value_Definition_Source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p>
    <w:p w14:paraId="3DFC0A16" w14:textId="77777777" w:rsidR="00BA0D2E" w:rsidRPr="00BA0D2E" w:rsidDel="007D617C" w:rsidRDefault="00BA0D2E" w:rsidP="00BA0D2E">
      <w:pPr>
        <w:spacing w:after="0" w:line="240" w:lineRule="auto"/>
        <w:rPr>
          <w:del w:id="67" w:author="Walworth, Dennis H." w:date="2018-02-01T12:56:00Z"/>
          <w:rFonts w:ascii="Times New Roman" w:eastAsia="Times New Roman" w:hAnsi="Times New Roman" w:cs="Times New Roman"/>
          <w:sz w:val="24"/>
          <w:szCs w:val="24"/>
        </w:rPr>
      </w:pPr>
      <w:del w:id="68" w:author="Walworth, Dennis H." w:date="2018-02-01T12:56:00Z">
        <w:r w:rsidRPr="00BA0D2E" w:rsidDel="007D617C">
          <w:rPr>
            <w:rFonts w:ascii="Times New Roman" w:eastAsia="Times New Roman" w:hAnsi="Times New Roman" w:cs="Times New Roman"/>
            <w:i/>
            <w:iCs/>
            <w:sz w:val="24"/>
            <w:szCs w:val="24"/>
          </w:rPr>
          <w:delText>Attribute_Domain_Values:</w:delText>
        </w:r>
      </w:del>
    </w:p>
    <w:p w14:paraId="091BC07E" w14:textId="77777777" w:rsidR="00BA0D2E" w:rsidRPr="00BA0D2E" w:rsidDel="007D617C" w:rsidRDefault="00BA0D2E" w:rsidP="00BA0D2E">
      <w:pPr>
        <w:spacing w:after="0" w:line="240" w:lineRule="auto"/>
        <w:rPr>
          <w:del w:id="69" w:author="Walworth, Dennis H." w:date="2018-02-01T12:56:00Z"/>
          <w:rFonts w:ascii="Times New Roman" w:eastAsia="Times New Roman" w:hAnsi="Times New Roman" w:cs="Times New Roman"/>
          <w:sz w:val="24"/>
          <w:szCs w:val="24"/>
        </w:rPr>
      </w:pPr>
      <w:del w:id="70" w:author="Walworth, Dennis H." w:date="2018-02-01T12:56:00Z">
        <w:r w:rsidRPr="00BA0D2E" w:rsidDel="007D617C">
          <w:rPr>
            <w:rFonts w:ascii="Times New Roman" w:eastAsia="Times New Roman" w:hAnsi="Times New Roman" w:cs="Times New Roman"/>
            <w:i/>
            <w:iCs/>
            <w:sz w:val="24"/>
            <w:szCs w:val="24"/>
          </w:rPr>
          <w:delText>Enumerated_Domain:</w:delText>
        </w:r>
      </w:del>
    </w:p>
    <w:p w14:paraId="08B454BA" w14:textId="77777777" w:rsidR="00BA0D2E" w:rsidRPr="00BA0D2E" w:rsidDel="007D617C" w:rsidRDefault="00BA0D2E" w:rsidP="00BA0D2E">
      <w:pPr>
        <w:spacing w:after="120" w:line="240" w:lineRule="auto"/>
        <w:rPr>
          <w:del w:id="71" w:author="Walworth, Dennis H." w:date="2018-02-01T12:56:00Z"/>
          <w:rFonts w:ascii="Times New Roman" w:eastAsia="Times New Roman" w:hAnsi="Times New Roman" w:cs="Times New Roman"/>
          <w:sz w:val="24"/>
          <w:szCs w:val="24"/>
        </w:rPr>
      </w:pPr>
      <w:commentRangeStart w:id="72"/>
      <w:commentRangeStart w:id="73"/>
      <w:del w:id="74" w:author="Walworth, Dennis H." w:date="2018-02-01T12:56:00Z">
        <w:r w:rsidRPr="00BA0D2E" w:rsidDel="007D617C">
          <w:rPr>
            <w:rFonts w:ascii="Times New Roman" w:eastAsia="Times New Roman" w:hAnsi="Times New Roman" w:cs="Times New Roman"/>
            <w:i/>
            <w:iCs/>
            <w:sz w:val="24"/>
            <w:szCs w:val="24"/>
          </w:rPr>
          <w:delText>Enumerated_Domain_Value:Enumerated_Domain_Value_Definition:Enumerated_Domain_Value_Definition_Source:</w:delText>
        </w:r>
        <w:r w:rsidRPr="00BA0D2E" w:rsidDel="007D617C">
          <w:rPr>
            <w:rFonts w:ascii="Times New Roman" w:eastAsia="Times New Roman" w:hAnsi="Times New Roman" w:cs="Times New Roman"/>
            <w:sz w:val="24"/>
            <w:szCs w:val="24"/>
          </w:rPr>
          <w:delText xml:space="preserve"> Producer defined</w:delText>
        </w:r>
        <w:commentRangeEnd w:id="72"/>
        <w:r w:rsidR="007D617C" w:rsidDel="007D617C">
          <w:rPr>
            <w:rStyle w:val="CommentReference"/>
          </w:rPr>
          <w:commentReference w:id="72"/>
        </w:r>
      </w:del>
      <w:commentRangeEnd w:id="73"/>
      <w:r w:rsidR="00EC2135">
        <w:rPr>
          <w:rStyle w:val="CommentReference"/>
        </w:rPr>
        <w:commentReference w:id="73"/>
      </w:r>
    </w:p>
    <w:p w14:paraId="09232AD5"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252ED6E4"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w:t>
      </w:r>
      <w:proofErr w:type="spellEnd"/>
      <w:r w:rsidRPr="00BA0D2E">
        <w:rPr>
          <w:rFonts w:ascii="Times New Roman" w:eastAsia="Times New Roman" w:hAnsi="Times New Roman" w:cs="Times New Roman"/>
          <w:i/>
          <w:iCs/>
          <w:sz w:val="24"/>
          <w:szCs w:val="24"/>
        </w:rPr>
        <w:t>:</w:t>
      </w:r>
    </w:p>
    <w:p w14:paraId="10F6B46F"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Enumerated_Domain_Value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probe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Enumerated_Domain_Value_Definition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6374C45D"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 xml:space="preserve">Snow depth measured via snow probe. Occasionally, a hard ice lens within the snowpack may be confused for the surface of the glacier. While much effort is given to avoid this, a few cases may be present. </w:t>
      </w:r>
    </w:p>
    <w:p w14:paraId="119E0CEA"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lastRenderedPageBreak/>
        <w:t>Enumerated_Domain_Value_Definition_Source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p>
    <w:p w14:paraId="77621A69"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099C3133"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w:t>
      </w:r>
      <w:proofErr w:type="spellEnd"/>
      <w:r w:rsidRPr="00BA0D2E">
        <w:rPr>
          <w:rFonts w:ascii="Times New Roman" w:eastAsia="Times New Roman" w:hAnsi="Times New Roman" w:cs="Times New Roman"/>
          <w:i/>
          <w:iCs/>
          <w:sz w:val="24"/>
          <w:szCs w:val="24"/>
        </w:rPr>
        <w:t>:</w:t>
      </w:r>
    </w:p>
    <w:p w14:paraId="4818192A"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Enumerated_Domain_Value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Stake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Enumerated_Domain_Value_Definition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5F8A3D78"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 xml:space="preserve">Snow depth measured on ablation stake, using known position of previous year's summer surface on stake reference system. </w:t>
      </w:r>
    </w:p>
    <w:p w14:paraId="5564FCEF"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Enumerated_Domain_Value_Definition_Source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p>
    <w:p w14:paraId="1E483C96" w14:textId="77777777" w:rsidR="00BA0D2E" w:rsidRPr="00BA0D2E" w:rsidRDefault="00BA0D2E" w:rsidP="00BA0D2E">
      <w:pPr>
        <w:spacing w:after="0" w:line="240" w:lineRule="auto"/>
        <w:rPr>
          <w:rFonts w:ascii="Times New Roman" w:eastAsia="Times New Roman" w:hAnsi="Times New Roman" w:cs="Times New Roman"/>
          <w:sz w:val="24"/>
          <w:szCs w:val="24"/>
        </w:rPr>
      </w:pPr>
      <w:commentRangeStart w:id="75"/>
      <w:commentRangeStart w:id="76"/>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5448FF36"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Enumerated_Domain</w:t>
      </w:r>
      <w:proofErr w:type="spellEnd"/>
      <w:r w:rsidRPr="00BA0D2E">
        <w:rPr>
          <w:rFonts w:ascii="Times New Roman" w:eastAsia="Times New Roman" w:hAnsi="Times New Roman" w:cs="Times New Roman"/>
          <w:i/>
          <w:iCs/>
          <w:sz w:val="24"/>
          <w:szCs w:val="24"/>
        </w:rPr>
        <w:t>:</w:t>
      </w:r>
    </w:p>
    <w:p w14:paraId="0F73A7B7"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Enumerated_Domain_Value:Enumerated_Domain_Value_Definition:Enumerated_Domain_Value_Definition_Source:</w:t>
      </w:r>
      <w:r w:rsidRPr="00BA0D2E">
        <w:rPr>
          <w:rFonts w:ascii="Times New Roman" w:eastAsia="Times New Roman" w:hAnsi="Times New Roman" w:cs="Times New Roman"/>
          <w:sz w:val="24"/>
          <w:szCs w:val="24"/>
        </w:rPr>
        <w:t xml:space="preserve"> Producer defined</w:t>
      </w:r>
      <w:commentRangeEnd w:id="75"/>
      <w:r w:rsidR="00582053">
        <w:rPr>
          <w:rStyle w:val="CommentReference"/>
        </w:rPr>
        <w:commentReference w:id="75"/>
      </w:r>
      <w:commentRangeEnd w:id="76"/>
      <w:r w:rsidR="00EC2135">
        <w:rPr>
          <w:rStyle w:val="CommentReference"/>
        </w:rPr>
        <w:commentReference w:id="76"/>
      </w:r>
    </w:p>
    <w:p w14:paraId="62F5DCF0"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Attribute:</w:t>
      </w:r>
    </w:p>
    <w:p w14:paraId="0D29CBA4"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depth</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Snow depth to the ice or </w:t>
      </w:r>
      <w:proofErr w:type="spellStart"/>
      <w:r w:rsidRPr="00BA0D2E">
        <w:rPr>
          <w:rFonts w:ascii="Times New Roman" w:eastAsia="Times New Roman" w:hAnsi="Times New Roman" w:cs="Times New Roman"/>
          <w:sz w:val="24"/>
          <w:szCs w:val="24"/>
        </w:rPr>
        <w:t>firn</w:t>
      </w:r>
      <w:proofErr w:type="spellEnd"/>
      <w:r w:rsidRPr="00BA0D2E">
        <w:rPr>
          <w:rFonts w:ascii="Times New Roman" w:eastAsia="Times New Roman" w:hAnsi="Times New Roman" w:cs="Times New Roman"/>
          <w:sz w:val="24"/>
          <w:szCs w:val="24"/>
        </w:rPr>
        <w:t xml:space="preserve"> surface (seasonal snow</w:t>
      </w:r>
      <w:proofErr w:type="gramStart"/>
      <w:r w:rsidRPr="00BA0D2E">
        <w:rPr>
          <w:rFonts w:ascii="Times New Roman" w:eastAsia="Times New Roman" w:hAnsi="Times New Roman" w:cs="Times New Roman"/>
          <w:sz w:val="24"/>
          <w:szCs w:val="24"/>
        </w:rPr>
        <w:t>)</w:t>
      </w:r>
      <w:proofErr w:type="gramEnd"/>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17760E00"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w:t>
      </w:r>
      <w:proofErr w:type="spellEnd"/>
      <w:r w:rsidRPr="00BA0D2E">
        <w:rPr>
          <w:rFonts w:ascii="Times New Roman" w:eastAsia="Times New Roman" w:hAnsi="Times New Roman" w:cs="Times New Roman"/>
          <w:i/>
          <w:iCs/>
          <w:sz w:val="24"/>
          <w:szCs w:val="24"/>
        </w:rPr>
        <w:t>:</w:t>
      </w:r>
    </w:p>
    <w:p w14:paraId="2703CB0D"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Range_Domain_Minimum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23</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Range_Domain_Maximum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423</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Attribute_Units_of_Measure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cm</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Attribute_Measurement_Resolution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5</w:t>
      </w:r>
    </w:p>
    <w:p w14:paraId="57917C46"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Attribute:</w:t>
      </w:r>
    </w:p>
    <w:p w14:paraId="03597F5F"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YMD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Date, in format of YYYYMMDD (year, month, </w:t>
      </w:r>
      <w:proofErr w:type="gramStart"/>
      <w:r w:rsidRPr="00BA0D2E">
        <w:rPr>
          <w:rFonts w:ascii="Times New Roman" w:eastAsia="Times New Roman" w:hAnsi="Times New Roman" w:cs="Times New Roman"/>
          <w:sz w:val="24"/>
          <w:szCs w:val="24"/>
        </w:rPr>
        <w:t>day</w:t>
      </w:r>
      <w:proofErr w:type="gramEnd"/>
      <w:r w:rsidRPr="00BA0D2E">
        <w:rPr>
          <w:rFonts w:ascii="Times New Roman" w:eastAsia="Times New Roman" w:hAnsi="Times New Roman" w:cs="Times New Roman"/>
          <w:sz w:val="24"/>
          <w:szCs w:val="24"/>
        </w:rPr>
        <w:t>).</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1B780F3E"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w:t>
      </w:r>
      <w:proofErr w:type="spellEnd"/>
      <w:r w:rsidRPr="00BA0D2E">
        <w:rPr>
          <w:rFonts w:ascii="Times New Roman" w:eastAsia="Times New Roman" w:hAnsi="Times New Roman" w:cs="Times New Roman"/>
          <w:i/>
          <w:iCs/>
          <w:sz w:val="24"/>
          <w:szCs w:val="24"/>
        </w:rPr>
        <w:t>:</w:t>
      </w:r>
    </w:p>
    <w:p w14:paraId="67ED8C0C"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Range_Domain_Minimum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20070418</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Range_Domain_Maximum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20170420</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Attribute_Units_of_Measure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Date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Attribute_Measurement_Resolution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1</w:t>
      </w:r>
    </w:p>
    <w:p w14:paraId="1F228FFD"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Attribute:</w:t>
      </w:r>
    </w:p>
    <w:p w14:paraId="0BFA9868"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site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27B589CD"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 xml:space="preserve">Site at which snow depth was measured. Site locations are available in an associated file within this release. </w:t>
      </w:r>
    </w:p>
    <w:p w14:paraId="7A7443E7"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595DEB3B"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Unrepresentable_Domain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Site labels.</w:t>
      </w:r>
    </w:p>
    <w:p w14:paraId="03160915"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Detailed_Description</w:t>
      </w:r>
      <w:proofErr w:type="spellEnd"/>
      <w:r w:rsidRPr="00BA0D2E">
        <w:rPr>
          <w:rFonts w:ascii="Times New Roman" w:eastAsia="Times New Roman" w:hAnsi="Times New Roman" w:cs="Times New Roman"/>
          <w:i/>
          <w:iCs/>
          <w:sz w:val="24"/>
          <w:szCs w:val="24"/>
        </w:rPr>
        <w:t>:</w:t>
      </w:r>
    </w:p>
    <w:p w14:paraId="7F672B83"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Entity_Type</w:t>
      </w:r>
      <w:proofErr w:type="spellEnd"/>
      <w:r w:rsidRPr="00BA0D2E">
        <w:rPr>
          <w:rFonts w:ascii="Times New Roman" w:eastAsia="Times New Roman" w:hAnsi="Times New Roman" w:cs="Times New Roman"/>
          <w:i/>
          <w:iCs/>
          <w:sz w:val="24"/>
          <w:szCs w:val="24"/>
        </w:rPr>
        <w:t>:</w:t>
      </w:r>
    </w:p>
    <w:p w14:paraId="33FD4C56"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lastRenderedPageBreak/>
        <w:t>Entity_Type_Label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roofErr w:type="spellStart"/>
      <w:r w:rsidRPr="00BA0D2E">
        <w:rPr>
          <w:rFonts w:ascii="Times New Roman" w:eastAsia="Times New Roman" w:hAnsi="Times New Roman" w:cs="Times New Roman"/>
          <w:sz w:val="24"/>
          <w:szCs w:val="24"/>
        </w:rPr>
        <w:t>Glacier_Site_raw_stake_data</w:t>
      </w:r>
      <w:proofErr w:type="spellEnd"/>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Entity_Type_Definition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17664082"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gramStart"/>
      <w:r w:rsidRPr="00BA0D2E">
        <w:rPr>
          <w:rFonts w:ascii="Times New Roman" w:eastAsia="Times New Roman" w:hAnsi="Times New Roman" w:cs="Times New Roman"/>
          <w:sz w:val="24"/>
          <w:szCs w:val="24"/>
        </w:rPr>
        <w:t>stake</w:t>
      </w:r>
      <w:proofErr w:type="gramEnd"/>
      <w:r w:rsidRPr="00BA0D2E">
        <w:rPr>
          <w:rFonts w:ascii="Times New Roman" w:eastAsia="Times New Roman" w:hAnsi="Times New Roman" w:cs="Times New Roman"/>
          <w:sz w:val="24"/>
          <w:szCs w:val="24"/>
        </w:rPr>
        <w:t xml:space="preserve"> folder: These files give measurements of snow/ ice surface height on ablation stakes. A single index site will likely have readings on multiple ablation stakes in a single year. Files are named according to the convention: glacier_IndexSite_raw_stake_data.csv. Change in snow/ice surface can be calculated by comparing the height of the surface against the reference metric of stake length in glacier between two measurement visits. Further details on ablation stake measurements and calculation types are available in </w:t>
      </w:r>
      <w:proofErr w:type="spellStart"/>
      <w:r w:rsidRPr="00BA0D2E">
        <w:rPr>
          <w:rFonts w:ascii="Times New Roman" w:eastAsia="Times New Roman" w:hAnsi="Times New Roman" w:cs="Times New Roman"/>
          <w:sz w:val="24"/>
          <w:szCs w:val="24"/>
        </w:rPr>
        <w:t>Cogley</w:t>
      </w:r>
      <w:proofErr w:type="spellEnd"/>
      <w:r w:rsidRPr="00BA0D2E">
        <w:rPr>
          <w:rFonts w:ascii="Times New Roman" w:eastAsia="Times New Roman" w:hAnsi="Times New Roman" w:cs="Times New Roman"/>
          <w:sz w:val="24"/>
          <w:szCs w:val="24"/>
        </w:rPr>
        <w:t xml:space="preserve"> et al. (2011). </w:t>
      </w:r>
    </w:p>
    <w:p w14:paraId="48C576B8"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Entity_Type_Definition_Source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p>
    <w:p w14:paraId="5A685339"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Attribute:</w:t>
      </w:r>
    </w:p>
    <w:p w14:paraId="6F4D9E80"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YMD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Date, in format of Year, Month, </w:t>
      </w:r>
      <w:proofErr w:type="gramStart"/>
      <w:r w:rsidRPr="00BA0D2E">
        <w:rPr>
          <w:rFonts w:ascii="Times New Roman" w:eastAsia="Times New Roman" w:hAnsi="Times New Roman" w:cs="Times New Roman"/>
          <w:sz w:val="24"/>
          <w:szCs w:val="24"/>
        </w:rPr>
        <w:t>Day</w:t>
      </w:r>
      <w:proofErr w:type="gramEnd"/>
      <w:r w:rsidRPr="00BA0D2E">
        <w:rPr>
          <w:rFonts w:ascii="Times New Roman" w:eastAsia="Times New Roman" w:hAnsi="Times New Roman" w:cs="Times New Roman"/>
          <w:sz w:val="24"/>
          <w:szCs w:val="24"/>
        </w:rPr>
        <w:t xml:space="preserve"> (YYYYMMDD).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0FC68AD1"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w:t>
      </w:r>
      <w:proofErr w:type="spellEnd"/>
      <w:r w:rsidRPr="00BA0D2E">
        <w:rPr>
          <w:rFonts w:ascii="Times New Roman" w:eastAsia="Times New Roman" w:hAnsi="Times New Roman" w:cs="Times New Roman"/>
          <w:i/>
          <w:iCs/>
          <w:sz w:val="24"/>
          <w:szCs w:val="24"/>
        </w:rPr>
        <w:t>:</w:t>
      </w:r>
    </w:p>
    <w:p w14:paraId="4EC82035"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Range_Domain_Minimum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19850110</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Range_Domain_Maximum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20160827</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Attribute_Units_of_Measure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Date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Attribute_Measurement_Resolution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1</w:t>
      </w:r>
    </w:p>
    <w:p w14:paraId="6E887881"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Attribute:</w:t>
      </w:r>
    </w:p>
    <w:p w14:paraId="0483D23F"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roofErr w:type="spellStart"/>
      <w:r w:rsidRPr="00BA0D2E">
        <w:rPr>
          <w:rFonts w:ascii="Times New Roman" w:eastAsia="Times New Roman" w:hAnsi="Times New Roman" w:cs="Times New Roman"/>
          <w:sz w:val="24"/>
          <w:szCs w:val="24"/>
        </w:rPr>
        <w:t>stake_name</w:t>
      </w:r>
      <w:proofErr w:type="spellEnd"/>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50256538"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 xml:space="preserve">Name of stake, giving the year a stake was installed, and the index site name at which it is installed. Format is Year-Site (YY-Site). </w:t>
      </w:r>
    </w:p>
    <w:p w14:paraId="45A9073C"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 xml:space="preserve">Stakes are installed up-glacier of the true location, and flow through the site during the year or following year. Stakes are located &lt;30 m from the index site. A stake is measured for as many years as possible. Stakes installed in multiple years often exist at a single site, and are measured. </w:t>
      </w:r>
    </w:p>
    <w:p w14:paraId="0087663D"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6569D2AD"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Unrepresentable_Domain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27C4309C"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 xml:space="preserve">Stake name (Year installed - Index Site). Year is 2-digit (e.g. 99 for 1999, or 03 for 2003). For example, stake "91-A" is at index site A, installed in 1991. </w:t>
      </w:r>
    </w:p>
    <w:p w14:paraId="2C8995FB"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Attribute:</w:t>
      </w:r>
    </w:p>
    <w:p w14:paraId="354B98B3"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roofErr w:type="spellStart"/>
      <w:r w:rsidRPr="00BA0D2E">
        <w:rPr>
          <w:rFonts w:ascii="Times New Roman" w:eastAsia="Times New Roman" w:hAnsi="Times New Roman" w:cs="Times New Roman"/>
          <w:sz w:val="24"/>
          <w:szCs w:val="24"/>
        </w:rPr>
        <w:t>surface_type</w:t>
      </w:r>
      <w:proofErr w:type="spellEnd"/>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Measurement surface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302DCEB0"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Unrepresentable_Domain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685F1099"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 xml:space="preserve">Field notes on whether the surface consists of snow or ice. "S" indicates snow, "I" indicates ice. Other notes are present as well. Variable text-entry field. </w:t>
      </w:r>
    </w:p>
    <w:p w14:paraId="220CB58B"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Attribute:</w:t>
      </w:r>
    </w:p>
    <w:p w14:paraId="5C9D67EA"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roofErr w:type="spellStart"/>
      <w:r w:rsidRPr="00BA0D2E">
        <w:rPr>
          <w:rFonts w:ascii="Times New Roman" w:eastAsia="Times New Roman" w:hAnsi="Times New Roman" w:cs="Times New Roman"/>
          <w:sz w:val="24"/>
          <w:szCs w:val="24"/>
        </w:rPr>
        <w:t>total_stake_length</w:t>
      </w:r>
      <w:proofErr w:type="spellEnd"/>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1DA874B8"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lastRenderedPageBreak/>
        <w:t xml:space="preserve">Total length of the stake. This can vary through time, as additional length is added, or sections are removed from initial stake. </w:t>
      </w:r>
    </w:p>
    <w:p w14:paraId="62928238"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299A9435"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w:t>
      </w:r>
      <w:proofErr w:type="spellEnd"/>
      <w:r w:rsidRPr="00BA0D2E">
        <w:rPr>
          <w:rFonts w:ascii="Times New Roman" w:eastAsia="Times New Roman" w:hAnsi="Times New Roman" w:cs="Times New Roman"/>
          <w:i/>
          <w:iCs/>
          <w:sz w:val="24"/>
          <w:szCs w:val="24"/>
        </w:rPr>
        <w:t>:</w:t>
      </w:r>
    </w:p>
    <w:p w14:paraId="2A348461"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Range_Domain_Minimum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0</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Range_Domain_Maximum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12</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Attribute_Units_of_Measure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meters</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Attribute_Measurement_Resolution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.01</w:t>
      </w:r>
    </w:p>
    <w:p w14:paraId="3BC74FE3"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Attribute:</w:t>
      </w:r>
    </w:p>
    <w:p w14:paraId="6850785A"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roofErr w:type="spellStart"/>
      <w:r w:rsidRPr="00BA0D2E">
        <w:rPr>
          <w:rFonts w:ascii="Times New Roman" w:eastAsia="Times New Roman" w:hAnsi="Times New Roman" w:cs="Times New Roman"/>
          <w:sz w:val="24"/>
          <w:szCs w:val="24"/>
        </w:rPr>
        <w:t>stake_above_surf</w:t>
      </w:r>
      <w:proofErr w:type="spellEnd"/>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7225FA12"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 xml:space="preserve">Length of stake above the surface, which can be either ice or snow, as indicated in the </w:t>
      </w:r>
      <w:proofErr w:type="spellStart"/>
      <w:r w:rsidRPr="00BA0D2E">
        <w:rPr>
          <w:rFonts w:ascii="Times New Roman" w:eastAsia="Times New Roman" w:hAnsi="Times New Roman" w:cs="Times New Roman"/>
          <w:sz w:val="24"/>
          <w:szCs w:val="24"/>
        </w:rPr>
        <w:t>surface_type</w:t>
      </w:r>
      <w:proofErr w:type="spellEnd"/>
      <w:r w:rsidRPr="00BA0D2E">
        <w:rPr>
          <w:rFonts w:ascii="Times New Roman" w:eastAsia="Times New Roman" w:hAnsi="Times New Roman" w:cs="Times New Roman"/>
          <w:sz w:val="24"/>
          <w:szCs w:val="24"/>
        </w:rPr>
        <w:t xml:space="preserve"> column. Negative values indicate that the top of the stake is below the surface; it is measured as it is installed. </w:t>
      </w:r>
    </w:p>
    <w:p w14:paraId="35F77B87"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724AAE9A"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w:t>
      </w:r>
      <w:proofErr w:type="spellEnd"/>
      <w:r w:rsidRPr="00BA0D2E">
        <w:rPr>
          <w:rFonts w:ascii="Times New Roman" w:eastAsia="Times New Roman" w:hAnsi="Times New Roman" w:cs="Times New Roman"/>
          <w:i/>
          <w:iCs/>
          <w:sz w:val="24"/>
          <w:szCs w:val="24"/>
        </w:rPr>
        <w:t>:</w:t>
      </w:r>
    </w:p>
    <w:p w14:paraId="36192B81"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Range_Domain_Minimum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-2.91</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Range_Domain_Maximum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9.0</w:t>
      </w:r>
    </w:p>
    <w:p w14:paraId="7EA6BA84"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Attribute:</w:t>
      </w:r>
    </w:p>
    <w:p w14:paraId="5D4E652B"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roofErr w:type="spellStart"/>
      <w:r w:rsidRPr="00BA0D2E">
        <w:rPr>
          <w:rFonts w:ascii="Times New Roman" w:eastAsia="Times New Roman" w:hAnsi="Times New Roman" w:cs="Times New Roman"/>
          <w:sz w:val="24"/>
          <w:szCs w:val="24"/>
        </w:rPr>
        <w:t>stake_below_surf</w:t>
      </w:r>
      <w:proofErr w:type="spellEnd"/>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Length of stake below the surface.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238C0F58"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w:t>
      </w:r>
      <w:proofErr w:type="spellEnd"/>
      <w:r w:rsidRPr="00BA0D2E">
        <w:rPr>
          <w:rFonts w:ascii="Times New Roman" w:eastAsia="Times New Roman" w:hAnsi="Times New Roman" w:cs="Times New Roman"/>
          <w:i/>
          <w:iCs/>
          <w:sz w:val="24"/>
          <w:szCs w:val="24"/>
        </w:rPr>
        <w:t>:</w:t>
      </w:r>
    </w:p>
    <w:p w14:paraId="4F356BF3"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Range_Domain_Minimum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0.5</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Range_Domain_Maximum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12</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Attribute_Units_of_Measure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m</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Attribute_Measurement_Resolution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0.01</w:t>
      </w:r>
    </w:p>
    <w:p w14:paraId="4F7B1FF8"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Attribute:</w:t>
      </w:r>
    </w:p>
    <w:p w14:paraId="41864D01"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comments</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5844E605"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 xml:space="preserve">Comments on the measurement. A dash followed by initials may indicate the author, especially on older measurements. </w:t>
      </w:r>
    </w:p>
    <w:p w14:paraId="663932AB"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3B59B6B1"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Unrepresentable_Domain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Comments</w:t>
      </w:r>
    </w:p>
    <w:p w14:paraId="7BC285B4"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Detailed_Description</w:t>
      </w:r>
      <w:proofErr w:type="spellEnd"/>
      <w:r w:rsidRPr="00BA0D2E">
        <w:rPr>
          <w:rFonts w:ascii="Times New Roman" w:eastAsia="Times New Roman" w:hAnsi="Times New Roman" w:cs="Times New Roman"/>
          <w:i/>
          <w:iCs/>
          <w:sz w:val="24"/>
          <w:szCs w:val="24"/>
        </w:rPr>
        <w:t>:</w:t>
      </w:r>
    </w:p>
    <w:p w14:paraId="70904FAF"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Entity_Type</w:t>
      </w:r>
      <w:proofErr w:type="spellEnd"/>
      <w:r w:rsidRPr="00BA0D2E">
        <w:rPr>
          <w:rFonts w:ascii="Times New Roman" w:eastAsia="Times New Roman" w:hAnsi="Times New Roman" w:cs="Times New Roman"/>
          <w:i/>
          <w:iCs/>
          <w:sz w:val="24"/>
          <w:szCs w:val="24"/>
        </w:rPr>
        <w:t>:</w:t>
      </w:r>
    </w:p>
    <w:p w14:paraId="6B4DF22B"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Entity_Type_Label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glacier_site_locations.csv</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Entity_Type_Definition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285056BB"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lastRenderedPageBreak/>
        <w:t xml:space="preserve">glacier_site_locations.csv: This file gives the locations of glaciological sites on each glacier. Snow pits are located either at or very close to (&lt;10m) this glaciological site location. Ablation stakes flow with the ice in which they are installed; their location is not fixed. For Alaska sites, ablation stakes are installed &lt; 30 m up-glacier of the site location, and flow through the true site in the years following their installation. In Montana, the stake is installed at the true location, and flows down-glacier in subsequent years. Locations of ablation stakes, snow pits, and probed snow depths should be derived by matching the site name in a given type of data with this index site location file. Locations are given in latitude and longitude, in decimal degrees (EPSG code 4326). </w:t>
      </w:r>
    </w:p>
    <w:p w14:paraId="2D1C0832"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Entity_Type_Definition_Source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p>
    <w:p w14:paraId="27732BD9"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Attribute:</w:t>
      </w:r>
    </w:p>
    <w:p w14:paraId="0865FAD4"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site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Name of index site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4B544612"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Unrepresentable_Domain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Name of index site used through history of the project</w:t>
      </w:r>
    </w:p>
    <w:p w14:paraId="7B10FD12"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Attribute:</w:t>
      </w:r>
    </w:p>
    <w:p w14:paraId="55C9A841"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latitude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3448A440"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 xml:space="preserve">Latitude in decimal degrees. Ablation stakes flow with the ice in which they are installed; their location is not fixed. For Alaska sites, ablation stakes are installed &lt; 30 m up-glacier of the site location (as located with a hand-held GPS unit), and flow through the true site in the years following their installation. In Montana, the stake is installed at the true location, and flows down-glacier in subsequent years. Locations of ablation stakes, snow pits, and probed snow depths should be derived by matching the site name in a given type of data with this index site location file. Locations are given in latitude and longitude, in decimal degrees (EPSG code 4326). </w:t>
      </w:r>
    </w:p>
    <w:p w14:paraId="61D1EE89"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4DB8DBF4"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w:t>
      </w:r>
      <w:proofErr w:type="spellEnd"/>
      <w:r w:rsidRPr="00BA0D2E">
        <w:rPr>
          <w:rFonts w:ascii="Times New Roman" w:eastAsia="Times New Roman" w:hAnsi="Times New Roman" w:cs="Times New Roman"/>
          <w:i/>
          <w:iCs/>
          <w:sz w:val="24"/>
          <w:szCs w:val="24"/>
        </w:rPr>
        <w:t>:</w:t>
      </w:r>
    </w:p>
    <w:p w14:paraId="47DB05D8"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Range_Domain_Minimum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63.259091</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Range_Domain_Maximum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63.294753</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Attribute_Units_of_Measure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Decimal Degrees</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Attribute_Measurement_Resolution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commentRangeStart w:id="77"/>
      <w:commentRangeStart w:id="78"/>
      <w:r w:rsidRPr="00BA0D2E">
        <w:rPr>
          <w:rFonts w:ascii="Times New Roman" w:eastAsia="Times New Roman" w:hAnsi="Times New Roman" w:cs="Times New Roman"/>
          <w:sz w:val="24"/>
          <w:szCs w:val="24"/>
        </w:rPr>
        <w:t>Converted from UTM coordinates accurate to 1m</w:t>
      </w:r>
      <w:commentRangeEnd w:id="77"/>
      <w:r w:rsidR="00582053">
        <w:rPr>
          <w:rStyle w:val="CommentReference"/>
        </w:rPr>
        <w:commentReference w:id="77"/>
      </w:r>
      <w:commentRangeEnd w:id="78"/>
      <w:r w:rsidR="00EC2135">
        <w:rPr>
          <w:rStyle w:val="CommentReference"/>
        </w:rPr>
        <w:commentReference w:id="78"/>
      </w:r>
    </w:p>
    <w:p w14:paraId="387C0004"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Attribute:</w:t>
      </w:r>
    </w:p>
    <w:p w14:paraId="08197D69"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Attribute_Label</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longitude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Attribute_Definition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54ECE475"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 xml:space="preserve">Latitude in decimal degrees. Ablation stakes flow with the ice in which they are installed; their location is not fixed. For Alaska sites, ablation stakes are installed &lt; 30 m up-glacier of the site location (as located with a hand-held GPS unit), and flow through the true site in the years following their installation. In Montana, the stake is installed at the true location, and flows down-glacier in subsequent years. Locations of ablation stakes, snow pits, and probed snow depths should be derived by matching the site name in a given type of data with this index site </w:t>
      </w:r>
      <w:r w:rsidRPr="00BA0D2E">
        <w:rPr>
          <w:rFonts w:ascii="Times New Roman" w:eastAsia="Times New Roman" w:hAnsi="Times New Roman" w:cs="Times New Roman"/>
          <w:sz w:val="24"/>
          <w:szCs w:val="24"/>
        </w:rPr>
        <w:lastRenderedPageBreak/>
        <w:t xml:space="preserve">location file. Locations are given in latitude and longitude, in decimal degrees (EPSG code 4326). </w:t>
      </w:r>
    </w:p>
    <w:p w14:paraId="1F054901"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Attribute_Definition_Source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Producer defined</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Attribute_Domain_Values</w:t>
      </w:r>
      <w:proofErr w:type="spellEnd"/>
      <w:r w:rsidRPr="00BA0D2E">
        <w:rPr>
          <w:rFonts w:ascii="Times New Roman" w:eastAsia="Times New Roman" w:hAnsi="Times New Roman" w:cs="Times New Roman"/>
          <w:i/>
          <w:iCs/>
          <w:sz w:val="24"/>
          <w:szCs w:val="24"/>
        </w:rPr>
        <w:t>:</w:t>
      </w:r>
    </w:p>
    <w:p w14:paraId="28CE5F71"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w:t>
      </w:r>
      <w:proofErr w:type="spellEnd"/>
      <w:r w:rsidRPr="00BA0D2E">
        <w:rPr>
          <w:rFonts w:ascii="Times New Roman" w:eastAsia="Times New Roman" w:hAnsi="Times New Roman" w:cs="Times New Roman"/>
          <w:i/>
          <w:iCs/>
          <w:sz w:val="24"/>
          <w:szCs w:val="24"/>
        </w:rPr>
        <w:t>:</w:t>
      </w:r>
    </w:p>
    <w:p w14:paraId="10302EBF"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Range_Domain_Minimum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-145.482731</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Range_Domain_Maximum</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-145.385044</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Attribute_Units_of_Measure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Decimal Degrees</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Attribute_Measurement_Resolution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commentRangeStart w:id="79"/>
      <w:commentRangeStart w:id="80"/>
      <w:r w:rsidRPr="00BA0D2E">
        <w:rPr>
          <w:rFonts w:ascii="Times New Roman" w:eastAsia="Times New Roman" w:hAnsi="Times New Roman" w:cs="Times New Roman"/>
          <w:sz w:val="24"/>
          <w:szCs w:val="24"/>
        </w:rPr>
        <w:t>Converted from UTM coordinates accurate to 1m</w:t>
      </w:r>
      <w:commentRangeEnd w:id="79"/>
      <w:r w:rsidR="00582053">
        <w:rPr>
          <w:rStyle w:val="CommentReference"/>
        </w:rPr>
        <w:commentReference w:id="79"/>
      </w:r>
      <w:commentRangeEnd w:id="80"/>
      <w:r w:rsidR="003165E9">
        <w:rPr>
          <w:rStyle w:val="CommentReference"/>
        </w:rPr>
        <w:commentReference w:id="80"/>
      </w:r>
    </w:p>
    <w:p w14:paraId="237E0DCF"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Overview_Description</w:t>
      </w:r>
      <w:proofErr w:type="spellEnd"/>
      <w:r w:rsidRPr="00BA0D2E">
        <w:rPr>
          <w:rFonts w:ascii="Times New Roman" w:eastAsia="Times New Roman" w:hAnsi="Times New Roman" w:cs="Times New Roman"/>
          <w:i/>
          <w:iCs/>
          <w:sz w:val="24"/>
          <w:szCs w:val="24"/>
        </w:rPr>
        <w:t>:</w:t>
      </w:r>
    </w:p>
    <w:p w14:paraId="35E48F6C"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Entity_and_Attribute_Overview</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1C5EF82E"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 xml:space="preserve">This dataset contains point raw glaciological field data. Snow pit and snow core data gives detailed information on snow density through the measured snow column. Snow depth measurements are collected via snow probe and in some snow pits or snow cores that extend the full depth of the snowpack to the glacier's surface. Ablation stakes allow point measurement of both snow depth and snow melt against the reference of the labeled stake. Draw wires provide additional measurements of snow and ice melt, against the invariant reference of the labeled wire. Files are named according to the following conventions: </w:t>
      </w:r>
      <w:proofErr w:type="spellStart"/>
      <w:r w:rsidRPr="00BA0D2E">
        <w:rPr>
          <w:rFonts w:ascii="Times New Roman" w:eastAsia="Times New Roman" w:hAnsi="Times New Roman" w:cs="Times New Roman"/>
          <w:sz w:val="24"/>
          <w:szCs w:val="24"/>
        </w:rPr>
        <w:t>pitcore</w:t>
      </w:r>
      <w:proofErr w:type="spellEnd"/>
      <w:r w:rsidRPr="00BA0D2E">
        <w:rPr>
          <w:rFonts w:ascii="Times New Roman" w:eastAsia="Times New Roman" w:hAnsi="Times New Roman" w:cs="Times New Roman"/>
          <w:sz w:val="24"/>
          <w:szCs w:val="24"/>
        </w:rPr>
        <w:t xml:space="preserve"> folder: Each pit or pit/core combination measurement is presented as a separate csv. They are named as </w:t>
      </w:r>
      <w:proofErr w:type="spellStart"/>
      <w:r w:rsidRPr="00BA0D2E">
        <w:rPr>
          <w:rFonts w:ascii="Times New Roman" w:eastAsia="Times New Roman" w:hAnsi="Times New Roman" w:cs="Times New Roman"/>
          <w:sz w:val="24"/>
          <w:szCs w:val="24"/>
        </w:rPr>
        <w:t>Glacier_YYYY_MM_DD_TypeOfMeasurement</w:t>
      </w:r>
      <w:proofErr w:type="spellEnd"/>
      <w:r w:rsidRPr="00BA0D2E">
        <w:rPr>
          <w:rFonts w:ascii="Times New Roman" w:eastAsia="Times New Roman" w:hAnsi="Times New Roman" w:cs="Times New Roman"/>
          <w:sz w:val="24"/>
          <w:szCs w:val="24"/>
        </w:rPr>
        <w:t xml:space="preserve"> (pit or core or combination</w:t>
      </w:r>
      <w:proofErr w:type="gramStart"/>
      <w:r w:rsidRPr="00BA0D2E">
        <w:rPr>
          <w:rFonts w:ascii="Times New Roman" w:eastAsia="Times New Roman" w:hAnsi="Times New Roman" w:cs="Times New Roman"/>
          <w:sz w:val="24"/>
          <w:szCs w:val="24"/>
        </w:rPr>
        <w:t>)_</w:t>
      </w:r>
      <w:proofErr w:type="gramEnd"/>
      <w:r w:rsidRPr="00BA0D2E">
        <w:rPr>
          <w:rFonts w:ascii="Times New Roman" w:eastAsia="Times New Roman" w:hAnsi="Times New Roman" w:cs="Times New Roman"/>
          <w:sz w:val="24"/>
          <w:szCs w:val="24"/>
        </w:rPr>
        <w:t xml:space="preserve">IndexSiteName.csv </w:t>
      </w:r>
    </w:p>
    <w:p w14:paraId="0263BD4E"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proofErr w:type="gramStart"/>
      <w:r w:rsidRPr="00BA0D2E">
        <w:rPr>
          <w:rFonts w:ascii="Times New Roman" w:eastAsia="Times New Roman" w:hAnsi="Times New Roman" w:cs="Times New Roman"/>
          <w:sz w:val="24"/>
          <w:szCs w:val="24"/>
        </w:rPr>
        <w:t>snowdepth</w:t>
      </w:r>
      <w:proofErr w:type="spellEnd"/>
      <w:proofErr w:type="gramEnd"/>
      <w:r w:rsidRPr="00BA0D2E">
        <w:rPr>
          <w:rFonts w:ascii="Times New Roman" w:eastAsia="Times New Roman" w:hAnsi="Times New Roman" w:cs="Times New Roman"/>
          <w:sz w:val="24"/>
          <w:szCs w:val="24"/>
        </w:rPr>
        <w:t xml:space="preserve"> folder: All years and sites combined into single file. </w:t>
      </w:r>
    </w:p>
    <w:p w14:paraId="4761FC7A"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gramStart"/>
      <w:r w:rsidRPr="00BA0D2E">
        <w:rPr>
          <w:rFonts w:ascii="Times New Roman" w:eastAsia="Times New Roman" w:hAnsi="Times New Roman" w:cs="Times New Roman"/>
          <w:sz w:val="24"/>
          <w:szCs w:val="24"/>
        </w:rPr>
        <w:t>stake</w:t>
      </w:r>
      <w:proofErr w:type="gramEnd"/>
      <w:r w:rsidRPr="00BA0D2E">
        <w:rPr>
          <w:rFonts w:ascii="Times New Roman" w:eastAsia="Times New Roman" w:hAnsi="Times New Roman" w:cs="Times New Roman"/>
          <w:sz w:val="24"/>
          <w:szCs w:val="24"/>
        </w:rPr>
        <w:t xml:space="preserve"> folder: All stakes that exist at a single index site are combined into a single file. These are named as Glacier_IndexSiteName_raw_stake_data.csv. </w:t>
      </w:r>
    </w:p>
    <w:p w14:paraId="151FB56F"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Entity_and_Attribute_Detail_Citation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7C801705"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sz w:val="24"/>
          <w:szCs w:val="24"/>
        </w:rPr>
        <w:t>Ostream</w:t>
      </w:r>
      <w:proofErr w:type="spellEnd"/>
      <w:r w:rsidRPr="00BA0D2E">
        <w:rPr>
          <w:rFonts w:ascii="Times New Roman" w:eastAsia="Times New Roman" w:hAnsi="Times New Roman" w:cs="Times New Roman"/>
          <w:sz w:val="24"/>
          <w:szCs w:val="24"/>
        </w:rPr>
        <w:t xml:space="preserve">, G., and M. </w:t>
      </w:r>
      <w:proofErr w:type="spellStart"/>
      <w:r w:rsidRPr="00BA0D2E">
        <w:rPr>
          <w:rFonts w:ascii="Times New Roman" w:eastAsia="Times New Roman" w:hAnsi="Times New Roman" w:cs="Times New Roman"/>
          <w:sz w:val="24"/>
          <w:szCs w:val="24"/>
        </w:rPr>
        <w:t>Brugman</w:t>
      </w:r>
      <w:proofErr w:type="spellEnd"/>
      <w:r w:rsidRPr="00BA0D2E">
        <w:rPr>
          <w:rFonts w:ascii="Times New Roman" w:eastAsia="Times New Roman" w:hAnsi="Times New Roman" w:cs="Times New Roman"/>
          <w:sz w:val="24"/>
          <w:szCs w:val="24"/>
        </w:rPr>
        <w:t xml:space="preserve"> (1991), Glacier Mass-Balance Measurements: A Manual for Field and Office Work, Saskatoon, Saskatchewan. </w:t>
      </w:r>
    </w:p>
    <w:p w14:paraId="590027C1"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Distribution_Information</w:t>
      </w:r>
      <w:proofErr w:type="spellEnd"/>
      <w:r w:rsidRPr="00BA0D2E">
        <w:rPr>
          <w:rFonts w:ascii="Times New Roman" w:eastAsia="Times New Roman" w:hAnsi="Times New Roman" w:cs="Times New Roman"/>
          <w:i/>
          <w:iCs/>
          <w:sz w:val="24"/>
          <w:szCs w:val="24"/>
        </w:rPr>
        <w:t>:</w:t>
      </w:r>
    </w:p>
    <w:p w14:paraId="76020A93"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Distributor:</w:t>
      </w:r>
    </w:p>
    <w:p w14:paraId="475CA615"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Contact_Information</w:t>
      </w:r>
      <w:proofErr w:type="spellEnd"/>
      <w:r w:rsidRPr="00BA0D2E">
        <w:rPr>
          <w:rFonts w:ascii="Times New Roman" w:eastAsia="Times New Roman" w:hAnsi="Times New Roman" w:cs="Times New Roman"/>
          <w:i/>
          <w:iCs/>
          <w:sz w:val="24"/>
          <w:szCs w:val="24"/>
        </w:rPr>
        <w:t>:</w:t>
      </w:r>
    </w:p>
    <w:p w14:paraId="485C570F"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Contact_Organization_Primary</w:t>
      </w:r>
      <w:proofErr w:type="spellEnd"/>
      <w:r w:rsidRPr="00BA0D2E">
        <w:rPr>
          <w:rFonts w:ascii="Times New Roman" w:eastAsia="Times New Roman" w:hAnsi="Times New Roman" w:cs="Times New Roman"/>
          <w:i/>
          <w:iCs/>
          <w:sz w:val="24"/>
          <w:szCs w:val="24"/>
        </w:rPr>
        <w:t>:</w:t>
      </w:r>
    </w:p>
    <w:p w14:paraId="1984B5B7"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Contact_Organization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U.S. Geological Survey, Alaska Science Center</w:t>
      </w:r>
    </w:p>
    <w:p w14:paraId="133BEA1A"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Contact_Address</w:t>
      </w:r>
      <w:proofErr w:type="spellEnd"/>
      <w:r w:rsidRPr="00BA0D2E">
        <w:rPr>
          <w:rFonts w:ascii="Times New Roman" w:eastAsia="Times New Roman" w:hAnsi="Times New Roman" w:cs="Times New Roman"/>
          <w:i/>
          <w:iCs/>
          <w:sz w:val="24"/>
          <w:szCs w:val="24"/>
        </w:rPr>
        <w:t>:</w:t>
      </w:r>
    </w:p>
    <w:p w14:paraId="7C9098E5"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Address_Type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Mailing and Physical</w:t>
      </w:r>
      <w:r w:rsidRPr="00BA0D2E">
        <w:rPr>
          <w:rFonts w:ascii="Times New Roman" w:eastAsia="Times New Roman" w:hAnsi="Times New Roman" w:cs="Times New Roman"/>
          <w:sz w:val="24"/>
          <w:szCs w:val="24"/>
        </w:rPr>
        <w:br/>
      </w:r>
      <w:r w:rsidRPr="00BA0D2E">
        <w:rPr>
          <w:rFonts w:ascii="Times New Roman" w:eastAsia="Times New Roman" w:hAnsi="Times New Roman" w:cs="Times New Roman"/>
          <w:i/>
          <w:iCs/>
          <w:sz w:val="24"/>
          <w:szCs w:val="24"/>
        </w:rPr>
        <w:t>Address:</w:t>
      </w:r>
      <w:r w:rsidRPr="00BA0D2E">
        <w:rPr>
          <w:rFonts w:ascii="Times New Roman" w:eastAsia="Times New Roman" w:hAnsi="Times New Roman" w:cs="Times New Roman"/>
          <w:sz w:val="24"/>
          <w:szCs w:val="24"/>
        </w:rPr>
        <w:t xml:space="preserve"> 4210 University Dr</w:t>
      </w:r>
      <w:proofErr w:type="gramStart"/>
      <w:r w:rsidRPr="00BA0D2E">
        <w:rPr>
          <w:rFonts w:ascii="Times New Roman" w:eastAsia="Times New Roman" w:hAnsi="Times New Roman" w:cs="Times New Roman"/>
          <w:sz w:val="24"/>
          <w:szCs w:val="24"/>
        </w:rPr>
        <w:t>.</w:t>
      </w:r>
      <w:proofErr w:type="gramEnd"/>
      <w:r w:rsidRPr="00BA0D2E">
        <w:rPr>
          <w:rFonts w:ascii="Times New Roman" w:eastAsia="Times New Roman" w:hAnsi="Times New Roman" w:cs="Times New Roman"/>
          <w:sz w:val="24"/>
          <w:szCs w:val="24"/>
        </w:rPr>
        <w:br/>
      </w:r>
      <w:r w:rsidRPr="00BA0D2E">
        <w:rPr>
          <w:rFonts w:ascii="Times New Roman" w:eastAsia="Times New Roman" w:hAnsi="Times New Roman" w:cs="Times New Roman"/>
          <w:i/>
          <w:iCs/>
          <w:sz w:val="24"/>
          <w:szCs w:val="24"/>
        </w:rPr>
        <w:t>City:</w:t>
      </w:r>
      <w:r w:rsidRPr="00BA0D2E">
        <w:rPr>
          <w:rFonts w:ascii="Times New Roman" w:eastAsia="Times New Roman" w:hAnsi="Times New Roman" w:cs="Times New Roman"/>
          <w:sz w:val="24"/>
          <w:szCs w:val="24"/>
        </w:rPr>
        <w:t xml:space="preserve"> Anchorage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State_or_Province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AK</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Postal_Code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99508-4626</w:t>
      </w:r>
      <w:r w:rsidRPr="00BA0D2E">
        <w:rPr>
          <w:rFonts w:ascii="Times New Roman" w:eastAsia="Times New Roman" w:hAnsi="Times New Roman" w:cs="Times New Roman"/>
          <w:sz w:val="24"/>
          <w:szCs w:val="24"/>
        </w:rPr>
        <w:br/>
      </w:r>
      <w:r w:rsidRPr="00BA0D2E">
        <w:rPr>
          <w:rFonts w:ascii="Times New Roman" w:eastAsia="Times New Roman" w:hAnsi="Times New Roman" w:cs="Times New Roman"/>
          <w:i/>
          <w:iCs/>
          <w:sz w:val="24"/>
          <w:szCs w:val="24"/>
        </w:rPr>
        <w:t>Country:</w:t>
      </w:r>
      <w:r w:rsidRPr="00BA0D2E">
        <w:rPr>
          <w:rFonts w:ascii="Times New Roman" w:eastAsia="Times New Roman" w:hAnsi="Times New Roman" w:cs="Times New Roman"/>
          <w:sz w:val="24"/>
          <w:szCs w:val="24"/>
        </w:rPr>
        <w:t xml:space="preserve"> USA</w:t>
      </w:r>
    </w:p>
    <w:p w14:paraId="524684E6"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Contact_Voice_Telephone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(907) 786-7000</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Contact_Electronic_Mail_Address</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ascweb@usgs.gov</w:t>
      </w:r>
    </w:p>
    <w:p w14:paraId="76654132"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Distribution_Liability</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p>
    <w:p w14:paraId="25830C9C"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lastRenderedPageBreak/>
        <w:t xml:space="preserve">Unless otherwise stated, all data, metadata and related materials are considered to satisfy the quality standards relative to the purpose for which the data were collected. Although these data and associated metadata have been reviewed for accuracy and completeness and approved for release by the U.S. Geological Survey (USGS), no warranty expressed or implied is made regarding the display or utility of the data on any other system or for general or scientific purposes, nor shall the act of distribution constitute any such warranty. </w:t>
      </w:r>
    </w:p>
    <w:p w14:paraId="2F877073"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Standard_Order_Process</w:t>
      </w:r>
      <w:proofErr w:type="spellEnd"/>
      <w:r w:rsidRPr="00BA0D2E">
        <w:rPr>
          <w:rFonts w:ascii="Times New Roman" w:eastAsia="Times New Roman" w:hAnsi="Times New Roman" w:cs="Times New Roman"/>
          <w:i/>
          <w:iCs/>
          <w:sz w:val="24"/>
          <w:szCs w:val="24"/>
        </w:rPr>
        <w:t>:</w:t>
      </w:r>
    </w:p>
    <w:p w14:paraId="79F1B2F5"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Digital_Form</w:t>
      </w:r>
      <w:proofErr w:type="spellEnd"/>
      <w:r w:rsidRPr="00BA0D2E">
        <w:rPr>
          <w:rFonts w:ascii="Times New Roman" w:eastAsia="Times New Roman" w:hAnsi="Times New Roman" w:cs="Times New Roman"/>
          <w:i/>
          <w:iCs/>
          <w:sz w:val="24"/>
          <w:szCs w:val="24"/>
        </w:rPr>
        <w:t>:</w:t>
      </w:r>
    </w:p>
    <w:p w14:paraId="486B5046"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Digital_Transfer_Information</w:t>
      </w:r>
      <w:proofErr w:type="spellEnd"/>
      <w:r w:rsidRPr="00BA0D2E">
        <w:rPr>
          <w:rFonts w:ascii="Times New Roman" w:eastAsia="Times New Roman" w:hAnsi="Times New Roman" w:cs="Times New Roman"/>
          <w:i/>
          <w:iCs/>
          <w:sz w:val="24"/>
          <w:szCs w:val="24"/>
        </w:rPr>
        <w:t>:</w:t>
      </w:r>
    </w:p>
    <w:p w14:paraId="57F35D3A"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Format_Name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Digital Data</w:t>
      </w:r>
    </w:p>
    <w:p w14:paraId="2E4C6512"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Digital_Transfer_Option</w:t>
      </w:r>
      <w:proofErr w:type="spellEnd"/>
      <w:r w:rsidRPr="00BA0D2E">
        <w:rPr>
          <w:rFonts w:ascii="Times New Roman" w:eastAsia="Times New Roman" w:hAnsi="Times New Roman" w:cs="Times New Roman"/>
          <w:i/>
          <w:iCs/>
          <w:sz w:val="24"/>
          <w:szCs w:val="24"/>
        </w:rPr>
        <w:t>:</w:t>
      </w:r>
    </w:p>
    <w:p w14:paraId="43CE25B3"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Online_Option</w:t>
      </w:r>
      <w:proofErr w:type="spellEnd"/>
      <w:r w:rsidRPr="00BA0D2E">
        <w:rPr>
          <w:rFonts w:ascii="Times New Roman" w:eastAsia="Times New Roman" w:hAnsi="Times New Roman" w:cs="Times New Roman"/>
          <w:i/>
          <w:iCs/>
          <w:sz w:val="24"/>
          <w:szCs w:val="24"/>
        </w:rPr>
        <w:t>:</w:t>
      </w:r>
    </w:p>
    <w:p w14:paraId="56892CC7"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Computer_Contact_Information</w:t>
      </w:r>
      <w:proofErr w:type="spellEnd"/>
      <w:r w:rsidRPr="00BA0D2E">
        <w:rPr>
          <w:rFonts w:ascii="Times New Roman" w:eastAsia="Times New Roman" w:hAnsi="Times New Roman" w:cs="Times New Roman"/>
          <w:i/>
          <w:iCs/>
          <w:sz w:val="24"/>
          <w:szCs w:val="24"/>
        </w:rPr>
        <w:t>:</w:t>
      </w:r>
    </w:p>
    <w:p w14:paraId="6787A595"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Network_Address</w:t>
      </w:r>
      <w:proofErr w:type="spellEnd"/>
      <w:r w:rsidRPr="00BA0D2E">
        <w:rPr>
          <w:rFonts w:ascii="Times New Roman" w:eastAsia="Times New Roman" w:hAnsi="Times New Roman" w:cs="Times New Roman"/>
          <w:i/>
          <w:iCs/>
          <w:sz w:val="24"/>
          <w:szCs w:val="24"/>
        </w:rPr>
        <w:t>:</w:t>
      </w:r>
    </w:p>
    <w:p w14:paraId="59E8366B"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Network_Resource_Name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hyperlink r:id="rId18" w:history="1">
        <w:r w:rsidRPr="00BA0D2E">
          <w:rPr>
            <w:rFonts w:ascii="Times New Roman" w:eastAsia="Times New Roman" w:hAnsi="Times New Roman" w:cs="Times New Roman"/>
            <w:color w:val="0000FF"/>
            <w:sz w:val="24"/>
            <w:szCs w:val="24"/>
            <w:u w:val="single"/>
          </w:rPr>
          <w:t>https://doi.org/10.5066/xxxxxxxxxxxxx</w:t>
        </w:r>
      </w:hyperlink>
    </w:p>
    <w:p w14:paraId="3C7C994A" w14:textId="77777777" w:rsidR="00BA0D2E" w:rsidRPr="00BA0D2E" w:rsidRDefault="00BA0D2E" w:rsidP="00BA0D2E">
      <w:pPr>
        <w:spacing w:after="12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i/>
          <w:iCs/>
          <w:sz w:val="24"/>
          <w:szCs w:val="24"/>
        </w:rPr>
        <w:t>Fees:</w:t>
      </w:r>
      <w:r w:rsidRPr="00BA0D2E">
        <w:rPr>
          <w:rFonts w:ascii="Times New Roman" w:eastAsia="Times New Roman" w:hAnsi="Times New Roman" w:cs="Times New Roman"/>
          <w:sz w:val="24"/>
          <w:szCs w:val="24"/>
        </w:rPr>
        <w:t xml:space="preserve"> none</w:t>
      </w:r>
    </w:p>
    <w:p w14:paraId="13116D60"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Metadata_Reference_Information</w:t>
      </w:r>
      <w:proofErr w:type="spellEnd"/>
      <w:r w:rsidRPr="00BA0D2E">
        <w:rPr>
          <w:rFonts w:ascii="Times New Roman" w:eastAsia="Times New Roman" w:hAnsi="Times New Roman" w:cs="Times New Roman"/>
          <w:i/>
          <w:iCs/>
          <w:sz w:val="24"/>
          <w:szCs w:val="24"/>
        </w:rPr>
        <w:t>:</w:t>
      </w:r>
    </w:p>
    <w:p w14:paraId="1E9DA5EA"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Metadata_Date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20180201</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Metadata_Contact</w:t>
      </w:r>
      <w:proofErr w:type="spellEnd"/>
      <w:r w:rsidRPr="00BA0D2E">
        <w:rPr>
          <w:rFonts w:ascii="Times New Roman" w:eastAsia="Times New Roman" w:hAnsi="Times New Roman" w:cs="Times New Roman"/>
          <w:i/>
          <w:iCs/>
          <w:sz w:val="24"/>
          <w:szCs w:val="24"/>
        </w:rPr>
        <w:t>:</w:t>
      </w:r>
    </w:p>
    <w:p w14:paraId="20F2B1AA"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Contact_Information</w:t>
      </w:r>
      <w:proofErr w:type="spellEnd"/>
      <w:r w:rsidRPr="00BA0D2E">
        <w:rPr>
          <w:rFonts w:ascii="Times New Roman" w:eastAsia="Times New Roman" w:hAnsi="Times New Roman" w:cs="Times New Roman"/>
          <w:i/>
          <w:iCs/>
          <w:sz w:val="24"/>
          <w:szCs w:val="24"/>
        </w:rPr>
        <w:t>:</w:t>
      </w:r>
    </w:p>
    <w:p w14:paraId="19968E51"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Contact_Organization_Primary</w:t>
      </w:r>
      <w:proofErr w:type="spellEnd"/>
      <w:r w:rsidRPr="00BA0D2E">
        <w:rPr>
          <w:rFonts w:ascii="Times New Roman" w:eastAsia="Times New Roman" w:hAnsi="Times New Roman" w:cs="Times New Roman"/>
          <w:i/>
          <w:iCs/>
          <w:sz w:val="24"/>
          <w:szCs w:val="24"/>
        </w:rPr>
        <w:t>:</w:t>
      </w:r>
    </w:p>
    <w:p w14:paraId="3FDE7ECF"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Contact_Organization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U.S. Geological Survey, Alaska Science Center</w:t>
      </w:r>
    </w:p>
    <w:p w14:paraId="55B3ACAE" w14:textId="77777777" w:rsidR="00BA0D2E" w:rsidRPr="00BA0D2E" w:rsidRDefault="00BA0D2E" w:rsidP="00BA0D2E">
      <w:pPr>
        <w:spacing w:after="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Contact_Address</w:t>
      </w:r>
      <w:proofErr w:type="spellEnd"/>
      <w:r w:rsidRPr="00BA0D2E">
        <w:rPr>
          <w:rFonts w:ascii="Times New Roman" w:eastAsia="Times New Roman" w:hAnsi="Times New Roman" w:cs="Times New Roman"/>
          <w:i/>
          <w:iCs/>
          <w:sz w:val="24"/>
          <w:szCs w:val="24"/>
        </w:rPr>
        <w:t>:</w:t>
      </w:r>
    </w:p>
    <w:p w14:paraId="68F4751C"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Address_Type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Mailing and Physical</w:t>
      </w:r>
      <w:r w:rsidRPr="00BA0D2E">
        <w:rPr>
          <w:rFonts w:ascii="Times New Roman" w:eastAsia="Times New Roman" w:hAnsi="Times New Roman" w:cs="Times New Roman"/>
          <w:sz w:val="24"/>
          <w:szCs w:val="24"/>
        </w:rPr>
        <w:br/>
      </w:r>
      <w:r w:rsidRPr="00BA0D2E">
        <w:rPr>
          <w:rFonts w:ascii="Times New Roman" w:eastAsia="Times New Roman" w:hAnsi="Times New Roman" w:cs="Times New Roman"/>
          <w:i/>
          <w:iCs/>
          <w:sz w:val="24"/>
          <w:szCs w:val="24"/>
        </w:rPr>
        <w:t>Address:</w:t>
      </w:r>
      <w:r w:rsidRPr="00BA0D2E">
        <w:rPr>
          <w:rFonts w:ascii="Times New Roman" w:eastAsia="Times New Roman" w:hAnsi="Times New Roman" w:cs="Times New Roman"/>
          <w:sz w:val="24"/>
          <w:szCs w:val="24"/>
        </w:rPr>
        <w:t xml:space="preserve"> 4210 University Dr</w:t>
      </w:r>
      <w:proofErr w:type="gramStart"/>
      <w:r w:rsidRPr="00BA0D2E">
        <w:rPr>
          <w:rFonts w:ascii="Times New Roman" w:eastAsia="Times New Roman" w:hAnsi="Times New Roman" w:cs="Times New Roman"/>
          <w:sz w:val="24"/>
          <w:szCs w:val="24"/>
        </w:rPr>
        <w:t>.</w:t>
      </w:r>
      <w:proofErr w:type="gramEnd"/>
      <w:r w:rsidRPr="00BA0D2E">
        <w:rPr>
          <w:rFonts w:ascii="Times New Roman" w:eastAsia="Times New Roman" w:hAnsi="Times New Roman" w:cs="Times New Roman"/>
          <w:sz w:val="24"/>
          <w:szCs w:val="24"/>
        </w:rPr>
        <w:br/>
      </w:r>
      <w:r w:rsidRPr="00BA0D2E">
        <w:rPr>
          <w:rFonts w:ascii="Times New Roman" w:eastAsia="Times New Roman" w:hAnsi="Times New Roman" w:cs="Times New Roman"/>
          <w:i/>
          <w:iCs/>
          <w:sz w:val="24"/>
          <w:szCs w:val="24"/>
        </w:rPr>
        <w:t>City:</w:t>
      </w:r>
      <w:r w:rsidRPr="00BA0D2E">
        <w:rPr>
          <w:rFonts w:ascii="Times New Roman" w:eastAsia="Times New Roman" w:hAnsi="Times New Roman" w:cs="Times New Roman"/>
          <w:sz w:val="24"/>
          <w:szCs w:val="24"/>
        </w:rPr>
        <w:t xml:space="preserve"> Anchorage</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State_or_Province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Alaska</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Postal_Code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99508-4626</w:t>
      </w:r>
      <w:r w:rsidRPr="00BA0D2E">
        <w:rPr>
          <w:rFonts w:ascii="Times New Roman" w:eastAsia="Times New Roman" w:hAnsi="Times New Roman" w:cs="Times New Roman"/>
          <w:sz w:val="24"/>
          <w:szCs w:val="24"/>
        </w:rPr>
        <w:br/>
      </w:r>
      <w:r w:rsidRPr="00BA0D2E">
        <w:rPr>
          <w:rFonts w:ascii="Times New Roman" w:eastAsia="Times New Roman" w:hAnsi="Times New Roman" w:cs="Times New Roman"/>
          <w:i/>
          <w:iCs/>
          <w:sz w:val="24"/>
          <w:szCs w:val="24"/>
        </w:rPr>
        <w:t>Country:</w:t>
      </w:r>
      <w:r w:rsidRPr="00BA0D2E">
        <w:rPr>
          <w:rFonts w:ascii="Times New Roman" w:eastAsia="Times New Roman" w:hAnsi="Times New Roman" w:cs="Times New Roman"/>
          <w:sz w:val="24"/>
          <w:szCs w:val="24"/>
        </w:rPr>
        <w:t xml:space="preserve"> USA</w:t>
      </w:r>
    </w:p>
    <w:p w14:paraId="053DB494" w14:textId="77777777" w:rsidR="00BA0D2E" w:rsidRPr="00BA0D2E" w:rsidRDefault="00BA0D2E" w:rsidP="00BA0D2E">
      <w:pPr>
        <w:spacing w:after="120" w:line="240" w:lineRule="auto"/>
        <w:rPr>
          <w:rFonts w:ascii="Times New Roman" w:eastAsia="Times New Roman" w:hAnsi="Times New Roman" w:cs="Times New Roman"/>
          <w:sz w:val="24"/>
          <w:szCs w:val="24"/>
        </w:rPr>
      </w:pPr>
      <w:proofErr w:type="spellStart"/>
      <w:r w:rsidRPr="00BA0D2E">
        <w:rPr>
          <w:rFonts w:ascii="Times New Roman" w:eastAsia="Times New Roman" w:hAnsi="Times New Roman" w:cs="Times New Roman"/>
          <w:i/>
          <w:iCs/>
          <w:sz w:val="24"/>
          <w:szCs w:val="24"/>
        </w:rPr>
        <w:t>Contact_Voice_Telephone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(907) 786-7000</w:t>
      </w:r>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Contact_Electronic_Mail_Address</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ascweb@usgs.gov</w:t>
      </w:r>
    </w:p>
    <w:p w14:paraId="2B45397B" w14:textId="77777777" w:rsidR="00BA0D2E" w:rsidRPr="00BA0D2E" w:rsidRDefault="00BA0D2E" w:rsidP="00BA0D2E">
      <w:pPr>
        <w:spacing w:after="120" w:line="240" w:lineRule="auto"/>
        <w:rPr>
          <w:rFonts w:ascii="Times New Roman" w:eastAsia="Times New Roman" w:hAnsi="Times New Roman" w:cs="Times New Roman"/>
          <w:sz w:val="24"/>
          <w:szCs w:val="24"/>
        </w:rPr>
      </w:pPr>
      <w:commentRangeStart w:id="82"/>
      <w:proofErr w:type="spellStart"/>
      <w:r w:rsidRPr="00BA0D2E">
        <w:rPr>
          <w:rFonts w:ascii="Times New Roman" w:eastAsia="Times New Roman" w:hAnsi="Times New Roman" w:cs="Times New Roman"/>
          <w:i/>
          <w:iCs/>
          <w:sz w:val="24"/>
          <w:szCs w:val="24"/>
        </w:rPr>
        <w:t>Metadata_Standard_Name</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del w:id="83" w:author="Walworth, Dennis H." w:date="2018-02-01T13:24:00Z">
        <w:r w:rsidRPr="00BA0D2E" w:rsidDel="00C91FE8">
          <w:rPr>
            <w:rFonts w:ascii="Times New Roman" w:eastAsia="Times New Roman" w:hAnsi="Times New Roman" w:cs="Times New Roman"/>
            <w:sz w:val="24"/>
            <w:szCs w:val="24"/>
          </w:rPr>
          <w:delText>FGDC CSDGM</w:delText>
        </w:r>
      </w:del>
      <w:ins w:id="84" w:author="Walworth, Dennis H." w:date="2018-02-01T13:24:00Z">
        <w:r w:rsidR="00C91FE8">
          <w:rPr>
            <w:rFonts w:ascii="Times New Roman" w:eastAsia="Times New Roman" w:hAnsi="Times New Roman" w:cs="Times New Roman"/>
            <w:sz w:val="24"/>
            <w:szCs w:val="24"/>
          </w:rPr>
          <w:t>FGDC Content Standard for Digital Geospatial metadata</w:t>
        </w:r>
      </w:ins>
      <w:r w:rsidRPr="00BA0D2E">
        <w:rPr>
          <w:rFonts w:ascii="Times New Roman" w:eastAsia="Times New Roman" w:hAnsi="Times New Roman" w:cs="Times New Roman"/>
          <w:sz w:val="24"/>
          <w:szCs w:val="24"/>
        </w:rPr>
        <w:br/>
      </w:r>
      <w:proofErr w:type="spellStart"/>
      <w:r w:rsidRPr="00BA0D2E">
        <w:rPr>
          <w:rFonts w:ascii="Times New Roman" w:eastAsia="Times New Roman" w:hAnsi="Times New Roman" w:cs="Times New Roman"/>
          <w:i/>
          <w:iCs/>
          <w:sz w:val="24"/>
          <w:szCs w:val="24"/>
        </w:rPr>
        <w:t>Metadata_Standard_Version</w:t>
      </w:r>
      <w:proofErr w:type="spellEnd"/>
      <w:r w:rsidRPr="00BA0D2E">
        <w:rPr>
          <w:rFonts w:ascii="Times New Roman" w:eastAsia="Times New Roman" w:hAnsi="Times New Roman" w:cs="Times New Roman"/>
          <w:i/>
          <w:iCs/>
          <w:sz w:val="24"/>
          <w:szCs w:val="24"/>
        </w:rPr>
        <w:t>:</w:t>
      </w:r>
      <w:r w:rsidRPr="00BA0D2E">
        <w:rPr>
          <w:rFonts w:ascii="Times New Roman" w:eastAsia="Times New Roman" w:hAnsi="Times New Roman" w:cs="Times New Roman"/>
          <w:sz w:val="24"/>
          <w:szCs w:val="24"/>
        </w:rPr>
        <w:t xml:space="preserve"> </w:t>
      </w:r>
      <w:del w:id="85" w:author="Walworth, Dennis H." w:date="2018-02-01T13:24:00Z">
        <w:r w:rsidRPr="00BA0D2E" w:rsidDel="00C91FE8">
          <w:rPr>
            <w:rFonts w:ascii="Times New Roman" w:eastAsia="Times New Roman" w:hAnsi="Times New Roman" w:cs="Times New Roman"/>
            <w:sz w:val="24"/>
            <w:szCs w:val="24"/>
          </w:rPr>
          <w:delText>FGDC-STD-001-1998</w:delText>
        </w:r>
      </w:del>
      <w:ins w:id="86" w:author="Walworth, Dennis H." w:date="2018-02-01T13:24:00Z">
        <w:r w:rsidR="00C91FE8">
          <w:rPr>
            <w:rFonts w:ascii="Times New Roman" w:eastAsia="Times New Roman" w:hAnsi="Times New Roman" w:cs="Times New Roman"/>
            <w:sz w:val="24"/>
            <w:szCs w:val="24"/>
          </w:rPr>
          <w:t>FGDC-STD-001.1-1999</w:t>
        </w:r>
      </w:ins>
      <w:commentRangeEnd w:id="82"/>
      <w:r w:rsidR="00EC2135">
        <w:rPr>
          <w:rStyle w:val="CommentReference"/>
        </w:rPr>
        <w:commentReference w:id="82"/>
      </w:r>
    </w:p>
    <w:p w14:paraId="19BAE181" w14:textId="77777777" w:rsidR="00BA0D2E" w:rsidRPr="00BA0D2E" w:rsidRDefault="003165E9" w:rsidP="00BA0D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D9B362">
          <v:rect id="_x0000_i1025" style="width:0;height:1.5pt" o:hralign="center" o:hrstd="t" o:hr="t" fillcolor="#a0a0a0" stroked="f"/>
        </w:pict>
      </w:r>
    </w:p>
    <w:p w14:paraId="3169BFB8" w14:textId="77777777" w:rsidR="00BA0D2E" w:rsidRPr="00BA0D2E" w:rsidRDefault="00BA0D2E" w:rsidP="00BA0D2E">
      <w:pPr>
        <w:spacing w:after="0" w:line="240" w:lineRule="auto"/>
        <w:rPr>
          <w:rFonts w:ascii="Times New Roman" w:eastAsia="Times New Roman" w:hAnsi="Times New Roman" w:cs="Times New Roman"/>
          <w:sz w:val="24"/>
          <w:szCs w:val="24"/>
        </w:rPr>
      </w:pPr>
      <w:r w:rsidRPr="00BA0D2E">
        <w:rPr>
          <w:rFonts w:ascii="Times New Roman" w:eastAsia="Times New Roman" w:hAnsi="Times New Roman" w:cs="Times New Roman"/>
          <w:sz w:val="24"/>
          <w:szCs w:val="24"/>
        </w:rPr>
        <w:t xml:space="preserve">Generated by </w:t>
      </w:r>
      <w:hyperlink r:id="rId19" w:history="1">
        <w:proofErr w:type="spellStart"/>
        <w:r w:rsidRPr="00BA0D2E">
          <w:rPr>
            <w:rFonts w:ascii="Courier New" w:eastAsia="Times New Roman" w:hAnsi="Courier New" w:cs="Courier New"/>
            <w:color w:val="0000FF"/>
            <w:sz w:val="24"/>
            <w:szCs w:val="24"/>
            <w:u w:val="single"/>
          </w:rPr>
          <w:t>mp</w:t>
        </w:r>
        <w:proofErr w:type="spellEnd"/>
      </w:hyperlink>
      <w:r w:rsidRPr="00BA0D2E">
        <w:rPr>
          <w:rFonts w:ascii="Times New Roman" w:eastAsia="Times New Roman" w:hAnsi="Times New Roman" w:cs="Times New Roman"/>
          <w:sz w:val="24"/>
          <w:szCs w:val="24"/>
        </w:rPr>
        <w:t xml:space="preserve"> version 2.9.45 on Mon Jan 29 16:50:16 2018</w:t>
      </w:r>
    </w:p>
    <w:p w14:paraId="40ECD5FA" w14:textId="77777777" w:rsidR="006E4ABA" w:rsidRDefault="006E4ABA"/>
    <w:sectPr w:rsidR="006E4A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Walworth, Dennis H." w:date="2018-01-29T18:06:00Z" w:initials="DHW">
    <w:p w14:paraId="32C38F18" w14:textId="77777777" w:rsidR="006E4ABA" w:rsidRDefault="006E4ABA">
      <w:pPr>
        <w:pStyle w:val="CommentText"/>
      </w:pPr>
      <w:r>
        <w:rPr>
          <w:rStyle w:val="CommentReference"/>
        </w:rPr>
        <w:annotationRef/>
      </w:r>
      <w:r>
        <w:t xml:space="preserve">Note, see collection metadata for </w:t>
      </w:r>
      <w:proofErr w:type="gramStart"/>
      <w:r>
        <w:t>specific  notes</w:t>
      </w:r>
      <w:proofErr w:type="gramEnd"/>
      <w:r>
        <w:t xml:space="preserve"> addressed there.</w:t>
      </w:r>
    </w:p>
  </w:comment>
  <w:comment w:id="3" w:author="Walworth, Dennis H." w:date="2018-01-29T18:06:00Z" w:initials="DHW">
    <w:p w14:paraId="1355530E" w14:textId="77777777" w:rsidR="006E4ABA" w:rsidRDefault="006E4ABA">
      <w:pPr>
        <w:pStyle w:val="CommentText"/>
      </w:pPr>
      <w:r>
        <w:rPr>
          <w:rStyle w:val="CommentReference"/>
        </w:rPr>
        <w:annotationRef/>
      </w:r>
    </w:p>
  </w:comment>
  <w:comment w:id="4" w:author="Walworth, Dennis H." w:date="2018-01-29T18:06:00Z" w:initials="DHW">
    <w:p w14:paraId="4B5FF090" w14:textId="77777777" w:rsidR="006E4ABA" w:rsidRDefault="006E4ABA">
      <w:pPr>
        <w:pStyle w:val="CommentText"/>
      </w:pPr>
      <w:r>
        <w:rPr>
          <w:rStyle w:val="CommentReference"/>
        </w:rPr>
        <w:annotationRef/>
      </w:r>
      <w:r>
        <w:t>I don’t</w:t>
      </w:r>
      <w:r w:rsidR="00080004">
        <w:t xml:space="preserve"> recall </w:t>
      </w:r>
      <w:r>
        <w:t>what we discussed in January</w:t>
      </w:r>
      <w:r w:rsidR="00080004">
        <w:t xml:space="preserve">. </w:t>
      </w:r>
      <w:proofErr w:type="gramStart"/>
      <w:r w:rsidR="00080004">
        <w:t>please</w:t>
      </w:r>
      <w:proofErr w:type="gramEnd"/>
      <w:r w:rsidR="00080004">
        <w:t xml:space="preserve"> remind me</w:t>
      </w:r>
      <w:r>
        <w:t>. Consider that the metadata appears in catalogs and sometimes is the manner</w:t>
      </w:r>
      <w:r w:rsidR="00080004">
        <w:t xml:space="preserve"> that the public discovers data. Like a movie listing, you want to quickly assess what the data is.</w:t>
      </w:r>
      <w:r>
        <w:t xml:space="preserve"> </w:t>
      </w:r>
      <w:r w:rsidR="00080004">
        <w:t>I think the general discussion is fine and explaining data types relationships is good, but maybe add a statement to clearly articulate what the data is.</w:t>
      </w:r>
    </w:p>
  </w:comment>
  <w:comment w:id="5" w:author="Baker, Emily Hewitt" w:date="2018-02-02T13:36:00Z" w:initials="BEH">
    <w:p w14:paraId="4DF9C524" w14:textId="77AC2406" w:rsidR="003D1042" w:rsidRDefault="003D1042">
      <w:pPr>
        <w:pStyle w:val="CommentText"/>
      </w:pPr>
      <w:r>
        <w:rPr>
          <w:rStyle w:val="CommentReference"/>
        </w:rPr>
        <w:annotationRef/>
      </w:r>
      <w:r>
        <w:t>Good points. We discussed that having nearly-identical but re-worded abstracts and purposes for each piece would easily get out of date. They would share these sections. Differences are articulated in that each has a distinctive title, indicating which piece it presents.</w:t>
      </w:r>
    </w:p>
  </w:comment>
  <w:comment w:id="6" w:author="Walworth, Dennis H." w:date="2018-01-29T18:06:00Z" w:initials="DHW">
    <w:p w14:paraId="3A9CB228" w14:textId="77777777" w:rsidR="00080004" w:rsidRDefault="00080004">
      <w:pPr>
        <w:pStyle w:val="CommentText"/>
      </w:pPr>
      <w:r>
        <w:rPr>
          <w:rStyle w:val="CommentReference"/>
        </w:rPr>
        <w:annotationRef/>
      </w:r>
      <w:r>
        <w:t>Articulate the purpose of the data as that is what you are describing. How does this data specifically contribute to recording changes in mass at specified glaciers?</w:t>
      </w:r>
    </w:p>
  </w:comment>
  <w:comment w:id="7" w:author="Baker, Emily Hewitt [2]" w:date="2018-02-02T13:37:00Z" w:initials="BEH">
    <w:p w14:paraId="21EEE854" w14:textId="06C6BC7C" w:rsidR="003D1042" w:rsidRDefault="003D1042">
      <w:pPr>
        <w:pStyle w:val="CommentText"/>
      </w:pPr>
      <w:r>
        <w:rPr>
          <w:rStyle w:val="CommentReference"/>
        </w:rPr>
        <w:annotationRef/>
      </w:r>
      <w:r>
        <w:t xml:space="preserve">Dennis, this is shared between all pieces. It is kept generic to apply to all pieces of collection and all glaciers. Similar to abstract, a different one for each piece and each glacier would be SUPER repetitive, and get out of date easily (one piece of text to keep up with vs. many). I think that the purpose of the </w:t>
      </w:r>
      <w:proofErr w:type="spellStart"/>
      <w:r>
        <w:t>snowdepth</w:t>
      </w:r>
      <w:proofErr w:type="spellEnd"/>
      <w:r>
        <w:t>, snow probe, and ablation stakes is sufficiently described here. It is pretty generic data that could be used for many things. We primarily use for mass balance, others could use for other things.</w:t>
      </w:r>
    </w:p>
  </w:comment>
  <w:comment w:id="8" w:author="Walworth, Dennis H." w:date="2018-01-29T18:06:00Z" w:initials="DHW">
    <w:p w14:paraId="286B8D50" w14:textId="77777777" w:rsidR="008A09CB" w:rsidRDefault="008A09CB">
      <w:pPr>
        <w:pStyle w:val="CommentText"/>
      </w:pPr>
      <w:r>
        <w:rPr>
          <w:rStyle w:val="CommentReference"/>
        </w:rPr>
        <w:annotationRef/>
      </w:r>
    </w:p>
  </w:comment>
  <w:comment w:id="9" w:author="Baker, Emily Hewitt [3]" w:date="2018-02-02T13:40:00Z" w:initials="BEH">
    <w:p w14:paraId="11398B29" w14:textId="37E511A0" w:rsidR="003D1042" w:rsidRDefault="003D1042">
      <w:pPr>
        <w:pStyle w:val="CommentText"/>
      </w:pPr>
      <w:r>
        <w:rPr>
          <w:rStyle w:val="CommentReference"/>
        </w:rPr>
        <w:annotationRef/>
      </w:r>
      <w:r>
        <w:t>See comment on other dataset; I found there</w:t>
      </w:r>
    </w:p>
  </w:comment>
  <w:comment w:id="10" w:author="Walworth, Dennis H." w:date="2018-01-29T18:06:00Z" w:initials="DHW">
    <w:p w14:paraId="4118F54D" w14:textId="77777777" w:rsidR="008A09CB" w:rsidRDefault="008A09CB">
      <w:pPr>
        <w:pStyle w:val="CommentText"/>
      </w:pPr>
      <w:r>
        <w:rPr>
          <w:rStyle w:val="CommentReference"/>
        </w:rPr>
        <w:annotationRef/>
      </w:r>
    </w:p>
  </w:comment>
  <w:comment w:id="11" w:author="Baker, Emily Hewitt [4]" w:date="2018-02-02T13:41:00Z" w:initials="BEH">
    <w:p w14:paraId="69E1FFEA" w14:textId="59DF57A2" w:rsidR="003D1042" w:rsidRDefault="003D1042">
      <w:pPr>
        <w:pStyle w:val="CommentText"/>
      </w:pPr>
      <w:r>
        <w:rPr>
          <w:rStyle w:val="CommentReference"/>
        </w:rPr>
        <w:annotationRef/>
      </w:r>
      <w:proofErr w:type="gramStart"/>
      <w:r>
        <w:t>ditto</w:t>
      </w:r>
      <w:proofErr w:type="gramEnd"/>
    </w:p>
  </w:comment>
  <w:comment w:id="12" w:author="Walworth, Dennis H." w:date="2018-01-29T18:06:00Z" w:initials="DHW">
    <w:p w14:paraId="7587707F" w14:textId="77777777" w:rsidR="008A09CB" w:rsidRDefault="008A09CB">
      <w:pPr>
        <w:pStyle w:val="CommentText"/>
      </w:pPr>
      <w:r>
        <w:rPr>
          <w:rStyle w:val="CommentReference"/>
        </w:rPr>
        <w:annotationRef/>
      </w:r>
    </w:p>
  </w:comment>
  <w:comment w:id="13" w:author="Baker, Emily Hewitt [5]" w:date="2018-02-02T13:41:00Z" w:initials="BEH">
    <w:p w14:paraId="6831D204" w14:textId="3878DB44" w:rsidR="003D1042" w:rsidRDefault="003D1042">
      <w:pPr>
        <w:pStyle w:val="CommentText"/>
      </w:pPr>
      <w:r>
        <w:rPr>
          <w:rStyle w:val="CommentReference"/>
        </w:rPr>
        <w:annotationRef/>
      </w:r>
      <w:proofErr w:type="gramStart"/>
      <w:r>
        <w:t>ditto</w:t>
      </w:r>
      <w:proofErr w:type="gramEnd"/>
    </w:p>
  </w:comment>
  <w:comment w:id="14" w:author="Walworth, Dennis H." w:date="2018-01-29T18:06:00Z" w:initials="DHW">
    <w:p w14:paraId="67F3BD0F" w14:textId="77777777" w:rsidR="008A09CB" w:rsidRDefault="008A09CB">
      <w:pPr>
        <w:pStyle w:val="CommentText"/>
      </w:pPr>
      <w:r>
        <w:rPr>
          <w:rStyle w:val="CommentReference"/>
        </w:rPr>
        <w:annotationRef/>
      </w:r>
    </w:p>
  </w:comment>
  <w:comment w:id="21" w:author="Walworth, Dennis H." w:date="2018-01-29T18:06:00Z" w:initials="DHW">
    <w:p w14:paraId="0CA8CB48" w14:textId="77777777" w:rsidR="008A09CB" w:rsidRDefault="008A09CB">
      <w:pPr>
        <w:pStyle w:val="CommentText"/>
      </w:pPr>
      <w:r>
        <w:rPr>
          <w:rStyle w:val="CommentReference"/>
        </w:rPr>
        <w:annotationRef/>
      </w:r>
      <w:r>
        <w:t>Not showing up here, so probably not tagged properly.</w:t>
      </w:r>
    </w:p>
  </w:comment>
  <w:comment w:id="22" w:author="Baker, Emily Hewitt [6]" w:date="2018-02-02T13:44:00Z" w:initials="BEH">
    <w:p w14:paraId="0F808A7C" w14:textId="239495FD" w:rsidR="003D1042" w:rsidRDefault="003D1042">
      <w:pPr>
        <w:pStyle w:val="CommentText"/>
      </w:pPr>
      <w:r>
        <w:rPr>
          <w:rStyle w:val="CommentReference"/>
        </w:rPr>
        <w:annotationRef/>
      </w:r>
      <w:r>
        <w:t>Added</w:t>
      </w:r>
    </w:p>
  </w:comment>
  <w:comment w:id="27" w:author="Walworth, Dennis H." w:date="2018-01-29T18:06:00Z" w:initials="DHW">
    <w:p w14:paraId="428B5309" w14:textId="77777777" w:rsidR="008A09CB" w:rsidRDefault="008A09CB">
      <w:pPr>
        <w:pStyle w:val="CommentText"/>
      </w:pPr>
      <w:r>
        <w:rPr>
          <w:rStyle w:val="CommentReference"/>
        </w:rPr>
        <w:annotationRef/>
      </w:r>
      <w:r>
        <w:t>DON’T USE Metadata Wizard to edit an existing record. There are issues, one of them being it doesn’t fully support all elements in the standard. There are risks with importing a file with elements authored in another editor</w:t>
      </w:r>
      <w:r w:rsidR="005E2A12">
        <w:t xml:space="preserve"> that MW doesn’t support</w:t>
      </w:r>
      <w:r>
        <w:t xml:space="preserve">. Rose is working on documenting a preferred workflow for using MW. In short, it can be used up front one time as a “productivity tool” for creating a partial record, most importantly the EA section. Then finish in </w:t>
      </w:r>
      <w:proofErr w:type="spellStart"/>
      <w:r>
        <w:t>Metavist</w:t>
      </w:r>
      <w:proofErr w:type="spellEnd"/>
      <w:r>
        <w:t xml:space="preserve"> and never return to MW.</w:t>
      </w:r>
    </w:p>
  </w:comment>
  <w:comment w:id="28" w:author="Baker, Emily Hewitt [7]" w:date="2018-02-02T13:45:00Z" w:initials="BEH">
    <w:p w14:paraId="164ADA90" w14:textId="775BA67E" w:rsidR="003D1042" w:rsidRDefault="003D1042">
      <w:pPr>
        <w:pStyle w:val="CommentText"/>
      </w:pPr>
      <w:r>
        <w:rPr>
          <w:rStyle w:val="CommentReference"/>
        </w:rPr>
        <w:annotationRef/>
      </w:r>
      <w:proofErr w:type="spellStart"/>
      <w:r>
        <w:t>Gotcha</w:t>
      </w:r>
      <w:proofErr w:type="spellEnd"/>
    </w:p>
  </w:comment>
  <w:comment w:id="32" w:author="Walworth, Dennis H." w:date="2018-01-29T18:06:00Z" w:initials="DHW">
    <w:p w14:paraId="75FD5DDA" w14:textId="77777777" w:rsidR="00B96981" w:rsidRDefault="00B96981">
      <w:pPr>
        <w:pStyle w:val="CommentText"/>
      </w:pPr>
      <w:r>
        <w:rPr>
          <w:rStyle w:val="CommentReference"/>
        </w:rPr>
        <w:annotationRef/>
      </w:r>
      <w:r>
        <w:t xml:space="preserve">Not showing up: See the FGDC map tool for tags if you are having trouble: </w:t>
      </w:r>
      <w:hyperlink r:id="rId1" w:history="1">
        <w:r w:rsidRPr="006A256A">
          <w:rPr>
            <w:rStyle w:val="Hyperlink"/>
          </w:rPr>
          <w:t>https://www.fgdc.gov/csdgmgraphical/index.htm</w:t>
        </w:r>
      </w:hyperlink>
    </w:p>
    <w:p w14:paraId="14066F61" w14:textId="77777777" w:rsidR="00B96981" w:rsidRDefault="00B96981">
      <w:pPr>
        <w:pStyle w:val="CommentText"/>
      </w:pPr>
    </w:p>
    <w:p w14:paraId="55EBA764" w14:textId="77777777" w:rsidR="00B96981" w:rsidRDefault="00B96981">
      <w:pPr>
        <w:pStyle w:val="CommentText"/>
      </w:pPr>
      <w:r>
        <w:t>Maybe try backing out the tags for this section and see if you can</w:t>
      </w:r>
      <w:r w:rsidR="005E2A12">
        <w:t xml:space="preserve"> build it then in </w:t>
      </w:r>
      <w:proofErr w:type="spellStart"/>
      <w:r w:rsidR="005E2A12">
        <w:t>Metavist</w:t>
      </w:r>
      <w:proofErr w:type="spellEnd"/>
      <w:r w:rsidR="005E2A12">
        <w:t>.</w:t>
      </w:r>
    </w:p>
  </w:comment>
  <w:comment w:id="42" w:author="Walworth, Dennis H." w:date="2018-01-29T18:06:00Z" w:initials="DHW">
    <w:p w14:paraId="4C818849" w14:textId="77777777" w:rsidR="00B96981" w:rsidRDefault="00B96981">
      <w:pPr>
        <w:pStyle w:val="CommentText"/>
      </w:pPr>
      <w:r>
        <w:rPr>
          <w:rStyle w:val="CommentReference"/>
        </w:rPr>
        <w:annotationRef/>
      </w:r>
      <w:r>
        <w:t>Nothing changed here, need specific information on how accuracy of value assignments were verified. Think QA/QC procedures for the data.</w:t>
      </w:r>
    </w:p>
  </w:comment>
  <w:comment w:id="43" w:author="Baker, Emily Hewitt [8]" w:date="2018-02-02T14:10:00Z" w:initials="BEH">
    <w:p w14:paraId="50CCAFB1" w14:textId="4DC0252C" w:rsidR="00B80A58" w:rsidRDefault="00B80A58">
      <w:pPr>
        <w:pStyle w:val="CommentText"/>
      </w:pPr>
      <w:r>
        <w:rPr>
          <w:rStyle w:val="CommentReference"/>
        </w:rPr>
        <w:annotationRef/>
      </w:r>
      <w:r w:rsidR="00084CA7">
        <w:t>Ok; added details.</w:t>
      </w:r>
    </w:p>
  </w:comment>
  <w:comment w:id="45" w:author="Walworth, Dennis H." w:date="2018-01-29T18:06:00Z" w:initials="DHW">
    <w:p w14:paraId="20563402" w14:textId="77777777" w:rsidR="00B96981" w:rsidRDefault="00B96981">
      <w:pPr>
        <w:pStyle w:val="CommentText"/>
      </w:pPr>
      <w:r>
        <w:rPr>
          <w:rStyle w:val="CommentReference"/>
        </w:rPr>
        <w:annotationRef/>
      </w:r>
      <w:r>
        <w:t>That is an opinion.</w:t>
      </w:r>
    </w:p>
  </w:comment>
  <w:comment w:id="46" w:author="Baker, Emily Hewitt [9]" w:date="2018-02-02T14:10:00Z" w:initials="BEH">
    <w:p w14:paraId="798C8CAB" w14:textId="573614E6" w:rsidR="00B80A58" w:rsidRDefault="00B80A58">
      <w:pPr>
        <w:pStyle w:val="CommentText"/>
      </w:pPr>
      <w:r>
        <w:rPr>
          <w:rStyle w:val="CommentReference"/>
        </w:rPr>
        <w:annotationRef/>
      </w:r>
      <w:proofErr w:type="gramStart"/>
      <w:r>
        <w:t>omitted</w:t>
      </w:r>
      <w:proofErr w:type="gramEnd"/>
    </w:p>
  </w:comment>
  <w:comment w:id="48" w:author="Walworth, Dennis H." w:date="2018-02-01T13:21:00Z" w:initials="DHW">
    <w:p w14:paraId="26160240" w14:textId="77777777" w:rsidR="00B96981" w:rsidRDefault="00B96981">
      <w:pPr>
        <w:pStyle w:val="CommentText"/>
      </w:pPr>
      <w:r>
        <w:rPr>
          <w:rStyle w:val="CommentReference"/>
        </w:rPr>
        <w:annotationRef/>
      </w:r>
      <w:r>
        <w:t>I’m not sure I would admit possibility</w:t>
      </w:r>
      <w:r w:rsidR="0068452F">
        <w:t xml:space="preserve"> of</w:t>
      </w:r>
      <w:r>
        <w:t xml:space="preserve"> errors. What we want to present is how we did our best to verify accuracy</w:t>
      </w:r>
      <w:r w:rsidR="00AA6BE4">
        <w:t xml:space="preserve"> of value assignments</w:t>
      </w:r>
      <w:r>
        <w:t xml:space="preserve">, in this case </w:t>
      </w:r>
      <w:r w:rsidR="00C93DC0">
        <w:t>transition from field notes to spread sheets, then how data was verified on the spread sheets.</w:t>
      </w:r>
    </w:p>
  </w:comment>
  <w:comment w:id="50" w:author="Walworth, Dennis H." w:date="2018-02-01T13:07:00Z" w:initials="DHW">
    <w:p w14:paraId="35611CB4" w14:textId="77777777" w:rsidR="00C93DC0" w:rsidRDefault="00C93DC0">
      <w:pPr>
        <w:pStyle w:val="CommentText"/>
      </w:pPr>
      <w:r>
        <w:rPr>
          <w:rStyle w:val="CommentReference"/>
        </w:rPr>
        <w:annotationRef/>
      </w:r>
      <w:r>
        <w:t>Here we go, this is what should be in attribute accuracy</w:t>
      </w:r>
      <w:r w:rsidR="0068452F">
        <w:t>-move this there</w:t>
      </w:r>
      <w:r>
        <w:t xml:space="preserve">. In this </w:t>
      </w:r>
      <w:r w:rsidR="0068452F">
        <w:t>element</w:t>
      </w:r>
      <w:r>
        <w:t xml:space="preserve"> you define where unexpected variation occurs in data fields. For instance a numeric field containing measurement</w:t>
      </w:r>
      <w:r w:rsidR="00B870CA">
        <w:t>s but has “NA” for some values.</w:t>
      </w:r>
    </w:p>
  </w:comment>
  <w:comment w:id="44" w:author="Baker, Emily Hewitt [10]" w:date="2018-02-02T14:24:00Z" w:initials="BEH">
    <w:p w14:paraId="6666D9CB" w14:textId="2308D2EA" w:rsidR="00084CA7" w:rsidRDefault="00084CA7">
      <w:pPr>
        <w:pStyle w:val="CommentText"/>
      </w:pPr>
      <w:r>
        <w:rPr>
          <w:rStyle w:val="CommentReference"/>
        </w:rPr>
        <w:annotationRef/>
      </w:r>
      <w:r>
        <w:t>OK, made changes here. Hope they address your concerns.</w:t>
      </w:r>
    </w:p>
  </w:comment>
  <w:comment w:id="51" w:author="Walworth, Dennis H." w:date="2018-01-29T18:06:00Z" w:initials="DHW">
    <w:p w14:paraId="6996FBDB" w14:textId="77777777" w:rsidR="00C93DC0" w:rsidRDefault="00C93DC0">
      <w:pPr>
        <w:pStyle w:val="CommentText"/>
      </w:pPr>
      <w:r>
        <w:rPr>
          <w:rStyle w:val="CommentReference"/>
        </w:rPr>
        <w:annotationRef/>
      </w:r>
      <w:r>
        <w:t>This statement is fine. If there was any data omitted from what was collected, that circumstance should be described.</w:t>
      </w:r>
    </w:p>
  </w:comment>
  <w:comment w:id="52" w:author="Walworth, Dennis H." w:date="2018-01-29T18:06:00Z" w:initials="DHW">
    <w:p w14:paraId="6048F1EC" w14:textId="77777777" w:rsidR="00C93DC0" w:rsidRDefault="00C93DC0">
      <w:pPr>
        <w:pStyle w:val="CommentText"/>
      </w:pPr>
      <w:r>
        <w:rPr>
          <w:rStyle w:val="CommentReference"/>
        </w:rPr>
        <w:annotationRef/>
      </w:r>
    </w:p>
  </w:comment>
  <w:comment w:id="53" w:author="Baker, Emily Hewitt [11]" w:date="2018-02-02T14:25:00Z" w:initials="BEH">
    <w:p w14:paraId="27A18F45" w14:textId="76AFE967" w:rsidR="00154B6F" w:rsidRDefault="00154B6F">
      <w:pPr>
        <w:pStyle w:val="CommentText"/>
      </w:pPr>
      <w:r>
        <w:rPr>
          <w:rStyle w:val="CommentReference"/>
        </w:rPr>
        <w:annotationRef/>
      </w:r>
      <w:proofErr w:type="gramStart"/>
      <w:r>
        <w:t>thx</w:t>
      </w:r>
      <w:proofErr w:type="gramEnd"/>
    </w:p>
  </w:comment>
  <w:comment w:id="54" w:author="Walworth, Dennis H." w:date="2018-01-29T18:06:00Z" w:initials="DHW">
    <w:p w14:paraId="6975E41E" w14:textId="77777777" w:rsidR="005E2A12" w:rsidRDefault="005E2A12">
      <w:pPr>
        <w:pStyle w:val="CommentText"/>
      </w:pPr>
      <w:r>
        <w:rPr>
          <w:rStyle w:val="CommentReference"/>
        </w:rPr>
        <w:annotationRef/>
      </w:r>
      <w:r>
        <w:t>Excellent description!</w:t>
      </w:r>
    </w:p>
  </w:comment>
  <w:comment w:id="55" w:author="Baker, Emily Hewitt [12]" w:date="2018-02-02T14:25:00Z" w:initials="BEH">
    <w:p w14:paraId="559A063C" w14:textId="61267989" w:rsidR="00154B6F" w:rsidRDefault="00154B6F">
      <w:pPr>
        <w:pStyle w:val="CommentText"/>
      </w:pPr>
      <w:r>
        <w:rPr>
          <w:rStyle w:val="CommentReference"/>
        </w:rPr>
        <w:annotationRef/>
      </w:r>
      <w:r>
        <w:t>Oh good</w:t>
      </w:r>
    </w:p>
  </w:comment>
  <w:comment w:id="56" w:author="Walworth, Dennis H." w:date="2018-01-29T18:06:00Z" w:initials="DHW">
    <w:p w14:paraId="6ABD36A0" w14:textId="77777777" w:rsidR="00C93DC0" w:rsidRDefault="00C93DC0">
      <w:pPr>
        <w:pStyle w:val="CommentText"/>
      </w:pPr>
      <w:r>
        <w:rPr>
          <w:rStyle w:val="CommentReference"/>
        </w:rPr>
        <w:annotationRef/>
      </w:r>
      <w:r>
        <w:t xml:space="preserve">This is not required and this element doesn’t play well with </w:t>
      </w:r>
      <w:proofErr w:type="spellStart"/>
      <w:r>
        <w:t>Metavist</w:t>
      </w:r>
      <w:proofErr w:type="spellEnd"/>
      <w:r>
        <w:t xml:space="preserve">. The only bug I have encountered with said tool. Usage will wreak havoc with your file. Use XML editor NOT </w:t>
      </w:r>
      <w:proofErr w:type="spellStart"/>
      <w:r>
        <w:t>Metavist</w:t>
      </w:r>
      <w:proofErr w:type="spellEnd"/>
      <w:r>
        <w:t xml:space="preserve"> to remove these tags. Do this BEFORE you do any editing what so ever in </w:t>
      </w:r>
      <w:proofErr w:type="spellStart"/>
      <w:r>
        <w:t>Metavist</w:t>
      </w:r>
      <w:proofErr w:type="spellEnd"/>
      <w:r>
        <w:t xml:space="preserve"> or it will blank out other data in Data Quality section. We have such awesome tools for metadata, do we not?</w:t>
      </w:r>
    </w:p>
  </w:comment>
  <w:comment w:id="57" w:author="Baker, Emily Hewitt [13]" w:date="2018-02-02T14:27:00Z" w:initials="BEH">
    <w:p w14:paraId="1C116107" w14:textId="5F29B859" w:rsidR="00154B6F" w:rsidRDefault="00154B6F">
      <w:pPr>
        <w:pStyle w:val="CommentText"/>
      </w:pPr>
      <w:r>
        <w:rPr>
          <w:rStyle w:val="CommentReference"/>
        </w:rPr>
        <w:annotationRef/>
      </w:r>
      <w:r>
        <w:sym w:font="Wingdings" w:char="F04A"/>
      </w:r>
    </w:p>
    <w:p w14:paraId="1F43BE91" w14:textId="77777777" w:rsidR="00154B6F" w:rsidRDefault="00154B6F">
      <w:pPr>
        <w:pStyle w:val="CommentText"/>
      </w:pPr>
    </w:p>
  </w:comment>
  <w:comment w:id="58" w:author="Walworth, Dennis H." w:date="2018-01-29T18:06:00Z" w:initials="DHW">
    <w:p w14:paraId="77E58F42" w14:textId="77777777" w:rsidR="005E2A12" w:rsidRDefault="005E2A12">
      <w:pPr>
        <w:pStyle w:val="CommentText"/>
      </w:pPr>
      <w:r>
        <w:rPr>
          <w:rStyle w:val="CommentReference"/>
        </w:rPr>
        <w:annotationRef/>
      </w:r>
      <w:r>
        <w:t>Excellent, much better organization.</w:t>
      </w:r>
    </w:p>
  </w:comment>
  <w:comment w:id="59" w:author="Walworth, Dennis H." w:date="2018-01-29T18:06:00Z" w:initials="DHW">
    <w:p w14:paraId="3CB5CFD6" w14:textId="77777777" w:rsidR="005E2A12" w:rsidRDefault="005E2A12">
      <w:pPr>
        <w:pStyle w:val="CommentText"/>
      </w:pPr>
      <w:r>
        <w:rPr>
          <w:rStyle w:val="CommentReference"/>
        </w:rPr>
        <w:annotationRef/>
      </w:r>
      <w:r>
        <w:t>This attribute is still out of order.</w:t>
      </w:r>
    </w:p>
  </w:comment>
  <w:comment w:id="60" w:author="Baker, Emily Hewitt [14]" w:date="2018-02-02T15:08:00Z" w:initials="BEH">
    <w:p w14:paraId="1327C23E" w14:textId="43F57F88" w:rsidR="00CC0C96" w:rsidRDefault="00CC0C96">
      <w:pPr>
        <w:pStyle w:val="CommentText"/>
      </w:pPr>
      <w:r>
        <w:rPr>
          <w:rStyle w:val="CommentReference"/>
        </w:rPr>
        <w:annotationRef/>
      </w:r>
      <w:r>
        <w:t xml:space="preserve">Moved; that was hard!! Broke the </w:t>
      </w:r>
      <w:proofErr w:type="spellStart"/>
      <w:r>
        <w:t>XMl</w:t>
      </w:r>
      <w:proofErr w:type="spellEnd"/>
      <w:r>
        <w:t xml:space="preserve"> once scary!</w:t>
      </w:r>
    </w:p>
  </w:comment>
  <w:comment w:id="61" w:author="Walworth, Dennis H." w:date="2018-01-29T18:06:00Z" w:initials="DHW">
    <w:p w14:paraId="25F31E22" w14:textId="77777777" w:rsidR="005E2A12" w:rsidRDefault="005E2A12">
      <w:pPr>
        <w:pStyle w:val="CommentText"/>
      </w:pPr>
      <w:r>
        <w:rPr>
          <w:rStyle w:val="CommentReference"/>
        </w:rPr>
        <w:annotationRef/>
      </w:r>
      <w:r>
        <w:t>Caps</w:t>
      </w:r>
    </w:p>
  </w:comment>
  <w:comment w:id="62" w:author="Baker, Emily Hewitt [15]" w:date="2018-02-02T15:08:00Z" w:initials="BEH">
    <w:p w14:paraId="23F8A4C1" w14:textId="524473F2" w:rsidR="00B4331A" w:rsidRDefault="00B4331A">
      <w:pPr>
        <w:pStyle w:val="CommentText"/>
      </w:pPr>
      <w:r>
        <w:rPr>
          <w:rStyle w:val="CommentReference"/>
        </w:rPr>
        <w:annotationRef/>
      </w:r>
      <w:proofErr w:type="gramStart"/>
      <w:r>
        <w:t>done</w:t>
      </w:r>
      <w:proofErr w:type="gramEnd"/>
    </w:p>
  </w:comment>
  <w:comment w:id="63" w:author="Walworth, Dennis H." w:date="2018-02-01T13:08:00Z" w:initials="DHW">
    <w:p w14:paraId="7AD7CC93" w14:textId="77777777" w:rsidR="007D617C" w:rsidRDefault="007D617C">
      <w:pPr>
        <w:pStyle w:val="CommentText"/>
      </w:pPr>
      <w:r>
        <w:rPr>
          <w:rStyle w:val="CommentReference"/>
        </w:rPr>
        <w:annotationRef/>
      </w:r>
      <w:r>
        <w:t xml:space="preserve">Wolverine </w:t>
      </w:r>
      <w:proofErr w:type="spellStart"/>
      <w:r>
        <w:t>PitCore</w:t>
      </w:r>
      <w:proofErr w:type="spellEnd"/>
      <w:r>
        <w:t xml:space="preserve"> data: T, EC, C from 2016 do not have this column. Recommend ad</w:t>
      </w:r>
      <w:r w:rsidR="004834AC">
        <w:t>ded column, even if there is no</w:t>
      </w:r>
      <w:r>
        <w:t xml:space="preserve"> data for consistency.</w:t>
      </w:r>
    </w:p>
  </w:comment>
  <w:comment w:id="64" w:author="Baker, Emily Hewitt [16]" w:date="2018-02-02T14:43:00Z" w:initials="BEH">
    <w:p w14:paraId="2B6EBB54" w14:textId="62E26ED3" w:rsidR="00EC2135" w:rsidRDefault="00EC2135">
      <w:pPr>
        <w:pStyle w:val="CommentText"/>
      </w:pPr>
      <w:r>
        <w:rPr>
          <w:rStyle w:val="CommentReference"/>
        </w:rPr>
        <w:annotationRef/>
      </w:r>
      <w:r>
        <w:t>Thx added; weren’t present in originals.</w:t>
      </w:r>
    </w:p>
  </w:comment>
  <w:comment w:id="65" w:author="Walworth, Dennis H." w:date="2018-02-01T12:57:00Z" w:initials="DHW">
    <w:p w14:paraId="43D01585" w14:textId="77777777" w:rsidR="007D617C" w:rsidRDefault="007D617C">
      <w:pPr>
        <w:pStyle w:val="CommentText"/>
      </w:pPr>
      <w:r>
        <w:rPr>
          <w:rStyle w:val="CommentReference"/>
        </w:rPr>
        <w:annotationRef/>
      </w:r>
      <w:r>
        <w:t>One got away!</w:t>
      </w:r>
    </w:p>
  </w:comment>
  <w:comment w:id="66" w:author="Baker, Emily Hewitt [17]" w:date="2018-02-02T14:44:00Z" w:initials="BEH">
    <w:p w14:paraId="6696B59D" w14:textId="3EC23847" w:rsidR="00EC2135" w:rsidRDefault="00EC2135">
      <w:pPr>
        <w:pStyle w:val="CommentText"/>
      </w:pPr>
      <w:r>
        <w:rPr>
          <w:rStyle w:val="CommentReference"/>
        </w:rPr>
        <w:annotationRef/>
      </w:r>
      <w:r>
        <w:sym w:font="Wingdings" w:char="F04A"/>
      </w:r>
    </w:p>
    <w:p w14:paraId="36C55BD6" w14:textId="77777777" w:rsidR="00EC2135" w:rsidRDefault="00EC2135">
      <w:pPr>
        <w:pStyle w:val="CommentText"/>
      </w:pPr>
    </w:p>
  </w:comment>
  <w:comment w:id="72" w:author="Walworth, Dennis H." w:date="2018-02-01T12:57:00Z" w:initials="DHW">
    <w:p w14:paraId="20D65B5F" w14:textId="77777777" w:rsidR="007D617C" w:rsidRDefault="007D617C">
      <w:pPr>
        <w:pStyle w:val="CommentText"/>
      </w:pPr>
      <w:r>
        <w:rPr>
          <w:rStyle w:val="CommentReference"/>
        </w:rPr>
        <w:annotationRef/>
      </w:r>
      <w:r>
        <w:t>Empty tags still showing up. Use an XML editor to surgically remove (make backup first)</w:t>
      </w:r>
    </w:p>
  </w:comment>
  <w:comment w:id="73" w:author="Baker, Emily Hewitt [18]" w:date="2018-02-02T14:45:00Z" w:initials="BEH">
    <w:p w14:paraId="3BF5D961" w14:textId="0030919B" w:rsidR="00EC2135" w:rsidRDefault="00EC2135">
      <w:pPr>
        <w:pStyle w:val="CommentText"/>
      </w:pPr>
      <w:r>
        <w:rPr>
          <w:rStyle w:val="CommentReference"/>
        </w:rPr>
        <w:annotationRef/>
      </w:r>
      <w:proofErr w:type="gramStart"/>
      <w:r>
        <w:t>check</w:t>
      </w:r>
      <w:proofErr w:type="gramEnd"/>
    </w:p>
  </w:comment>
  <w:comment w:id="75" w:author="Walworth, Dennis H." w:date="2018-02-01T12:58:00Z" w:initials="DHW">
    <w:p w14:paraId="5A7C0CFF" w14:textId="77777777" w:rsidR="00582053" w:rsidRDefault="00582053">
      <w:pPr>
        <w:pStyle w:val="CommentText"/>
      </w:pPr>
      <w:r>
        <w:rPr>
          <w:rStyle w:val="CommentReference"/>
        </w:rPr>
        <w:annotationRef/>
      </w:r>
      <w:r>
        <w:t>Empty tags</w:t>
      </w:r>
    </w:p>
  </w:comment>
  <w:comment w:id="76" w:author="Baker, Emily Hewitt [19]" w:date="2018-02-02T14:53:00Z" w:initials="BEH">
    <w:p w14:paraId="731CD338" w14:textId="317BD5D2" w:rsidR="00EC2135" w:rsidRDefault="00EC2135">
      <w:pPr>
        <w:pStyle w:val="CommentText"/>
      </w:pPr>
      <w:r>
        <w:rPr>
          <w:rStyle w:val="CommentReference"/>
        </w:rPr>
        <w:annotationRef/>
      </w:r>
      <w:proofErr w:type="gramStart"/>
      <w:r>
        <w:t>deleted</w:t>
      </w:r>
      <w:proofErr w:type="gramEnd"/>
    </w:p>
  </w:comment>
  <w:comment w:id="77" w:author="Walworth, Dennis H." w:date="2018-02-01T13:04:00Z" w:initials="DHW">
    <w:p w14:paraId="640B8965" w14:textId="77777777" w:rsidR="00582053" w:rsidRDefault="00582053">
      <w:pPr>
        <w:pStyle w:val="CommentText"/>
      </w:pPr>
      <w:r>
        <w:rPr>
          <w:rStyle w:val="CommentReference"/>
        </w:rPr>
        <w:annotationRef/>
      </w:r>
      <w:r>
        <w:t>.000001</w:t>
      </w:r>
    </w:p>
  </w:comment>
  <w:comment w:id="78" w:author="Baker, Emily Hewitt [20]" w:date="2018-02-02T14:48:00Z" w:initials="BEH">
    <w:p w14:paraId="624EA1E7" w14:textId="6A8CE328" w:rsidR="00EC2135" w:rsidRDefault="00EC2135">
      <w:pPr>
        <w:pStyle w:val="CommentText"/>
      </w:pPr>
      <w:r>
        <w:rPr>
          <w:rStyle w:val="CommentReference"/>
        </w:rPr>
        <w:annotationRef/>
      </w:r>
      <w:r>
        <w:t>Dennis… 1 m is not the same # for X and Y in decimal degrees. But fine; that is the accuracy of what we are reporting for location I guess.</w:t>
      </w:r>
      <w:r w:rsidR="003165E9">
        <w:t xml:space="preserve"> Changed.</w:t>
      </w:r>
    </w:p>
  </w:comment>
  <w:comment w:id="79" w:author="Walworth, Dennis H." w:date="2018-02-01T13:04:00Z" w:initials="DHW">
    <w:p w14:paraId="29A2E413" w14:textId="77777777" w:rsidR="00582053" w:rsidRDefault="00582053">
      <w:pPr>
        <w:pStyle w:val="CommentText"/>
      </w:pPr>
      <w:r>
        <w:rPr>
          <w:rStyle w:val="CommentReference"/>
        </w:rPr>
        <w:annotationRef/>
      </w:r>
      <w:r>
        <w:t>.000001</w:t>
      </w:r>
    </w:p>
  </w:comment>
  <w:comment w:id="80" w:author="Baker, Emily Hewitt [21]" w:date="2018-02-02T15:11:00Z" w:initials="BEH">
    <w:p w14:paraId="39F37835" w14:textId="4E3F6FE0" w:rsidR="003165E9" w:rsidRDefault="003165E9">
      <w:pPr>
        <w:pStyle w:val="CommentText"/>
      </w:pPr>
      <w:r>
        <w:rPr>
          <w:rStyle w:val="CommentReference"/>
        </w:rPr>
        <w:annotationRef/>
      </w:r>
      <w:r>
        <w:t>changed</w:t>
      </w:r>
      <w:bookmarkStart w:id="81" w:name="_GoBack"/>
      <w:bookmarkEnd w:id="81"/>
    </w:p>
  </w:comment>
  <w:comment w:id="82" w:author="Baker, Emily Hewitt [22]" w:date="2018-02-02T14:53:00Z" w:initials="BEH">
    <w:p w14:paraId="5F054B65" w14:textId="14FE1949" w:rsidR="00EC2135" w:rsidRDefault="00EC2135">
      <w:pPr>
        <w:pStyle w:val="CommentText"/>
      </w:pPr>
      <w:r>
        <w:rPr>
          <w:rStyle w:val="CommentReference"/>
        </w:rPr>
        <w:annotationRef/>
      </w:r>
      <w:proofErr w:type="gramStart"/>
      <w:r>
        <w:t>done</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C38F18" w15:done="0"/>
  <w15:commentEx w15:paraId="1355530E" w15:done="0"/>
  <w15:commentEx w15:paraId="4B5FF090" w15:done="0"/>
  <w15:commentEx w15:paraId="4DF9C524" w15:paraIdParent="4B5FF090" w15:done="0"/>
  <w15:commentEx w15:paraId="3A9CB228" w15:done="0"/>
  <w15:commentEx w15:paraId="21EEE854" w15:paraIdParent="3A9CB228" w15:done="0"/>
  <w15:commentEx w15:paraId="286B8D50" w15:done="0"/>
  <w15:commentEx w15:paraId="11398B29" w15:paraIdParent="286B8D50" w15:done="0"/>
  <w15:commentEx w15:paraId="4118F54D" w15:done="0"/>
  <w15:commentEx w15:paraId="69E1FFEA" w15:paraIdParent="4118F54D" w15:done="0"/>
  <w15:commentEx w15:paraId="7587707F" w15:done="0"/>
  <w15:commentEx w15:paraId="6831D204" w15:paraIdParent="7587707F" w15:done="0"/>
  <w15:commentEx w15:paraId="67F3BD0F" w15:done="0"/>
  <w15:commentEx w15:paraId="0CA8CB48" w15:done="0"/>
  <w15:commentEx w15:paraId="0F808A7C" w15:paraIdParent="0CA8CB48" w15:done="0"/>
  <w15:commentEx w15:paraId="428B5309" w15:done="0"/>
  <w15:commentEx w15:paraId="164ADA90" w15:paraIdParent="428B5309" w15:done="0"/>
  <w15:commentEx w15:paraId="55EBA764" w15:done="0"/>
  <w15:commentEx w15:paraId="4C818849" w15:done="0"/>
  <w15:commentEx w15:paraId="50CCAFB1" w15:paraIdParent="4C818849" w15:done="0"/>
  <w15:commentEx w15:paraId="20563402" w15:done="0"/>
  <w15:commentEx w15:paraId="798C8CAB" w15:paraIdParent="20563402" w15:done="0"/>
  <w15:commentEx w15:paraId="26160240" w15:done="0"/>
  <w15:commentEx w15:paraId="35611CB4" w15:done="0"/>
  <w15:commentEx w15:paraId="6666D9CB" w15:done="0"/>
  <w15:commentEx w15:paraId="6996FBDB" w15:done="0"/>
  <w15:commentEx w15:paraId="6048F1EC" w15:done="0"/>
  <w15:commentEx w15:paraId="27A18F45" w15:paraIdParent="6048F1EC" w15:done="0"/>
  <w15:commentEx w15:paraId="6975E41E" w15:done="0"/>
  <w15:commentEx w15:paraId="559A063C" w15:paraIdParent="6975E41E" w15:done="0"/>
  <w15:commentEx w15:paraId="6ABD36A0" w15:done="0"/>
  <w15:commentEx w15:paraId="1F43BE91" w15:paraIdParent="6ABD36A0" w15:done="0"/>
  <w15:commentEx w15:paraId="77E58F42" w15:done="0"/>
  <w15:commentEx w15:paraId="3CB5CFD6" w15:done="0"/>
  <w15:commentEx w15:paraId="1327C23E" w15:paraIdParent="3CB5CFD6" w15:done="0"/>
  <w15:commentEx w15:paraId="25F31E22" w15:done="0"/>
  <w15:commentEx w15:paraId="23F8A4C1" w15:paraIdParent="25F31E22" w15:done="0"/>
  <w15:commentEx w15:paraId="7AD7CC93" w15:done="0"/>
  <w15:commentEx w15:paraId="2B6EBB54" w15:paraIdParent="7AD7CC93" w15:done="0"/>
  <w15:commentEx w15:paraId="43D01585" w15:done="0"/>
  <w15:commentEx w15:paraId="36C55BD6" w15:paraIdParent="43D01585" w15:done="0"/>
  <w15:commentEx w15:paraId="20D65B5F" w15:done="0"/>
  <w15:commentEx w15:paraId="3BF5D961" w15:paraIdParent="20D65B5F" w15:done="0"/>
  <w15:commentEx w15:paraId="5A7C0CFF" w15:done="0"/>
  <w15:commentEx w15:paraId="731CD338" w15:paraIdParent="5A7C0CFF" w15:done="0"/>
  <w15:commentEx w15:paraId="640B8965" w15:done="0"/>
  <w15:commentEx w15:paraId="624EA1E7" w15:paraIdParent="640B8965" w15:done="0"/>
  <w15:commentEx w15:paraId="29A2E413" w15:done="0"/>
  <w15:commentEx w15:paraId="39F37835" w15:paraIdParent="29A2E413" w15:done="0"/>
  <w15:commentEx w15:paraId="5F054B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850E5"/>
    <w:multiLevelType w:val="multilevel"/>
    <w:tmpl w:val="71E8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ker, Emily Hewitt">
    <w15:presenceInfo w15:providerId="AD" w15:userId="S-1-5-21-3697291689-1161744426-439199626-416248"/>
  </w15:person>
  <w15:person w15:author="Baker, Emily Hewitt [2]">
    <w15:presenceInfo w15:providerId="AD" w15:userId="S-1-5-21-3697291689-1161744426-439199626-416248"/>
  </w15:person>
  <w15:person w15:author="Baker, Emily Hewitt [3]">
    <w15:presenceInfo w15:providerId="AD" w15:userId="S-1-5-21-3697291689-1161744426-439199626-416248"/>
  </w15:person>
  <w15:person w15:author="Baker, Emily Hewitt [4]">
    <w15:presenceInfo w15:providerId="AD" w15:userId="S-1-5-21-3697291689-1161744426-439199626-416248"/>
  </w15:person>
  <w15:person w15:author="Baker, Emily Hewitt [5]">
    <w15:presenceInfo w15:providerId="AD" w15:userId="S-1-5-21-3697291689-1161744426-439199626-416248"/>
  </w15:person>
  <w15:person w15:author="Baker, Emily Hewitt [6]">
    <w15:presenceInfo w15:providerId="AD" w15:userId="S-1-5-21-3697291689-1161744426-439199626-416248"/>
  </w15:person>
  <w15:person w15:author="Baker, Emily Hewitt [7]">
    <w15:presenceInfo w15:providerId="AD" w15:userId="S-1-5-21-3697291689-1161744426-439199626-416248"/>
  </w15:person>
  <w15:person w15:author="Baker, Emily Hewitt [8]">
    <w15:presenceInfo w15:providerId="AD" w15:userId="S-1-5-21-3697291689-1161744426-439199626-416248"/>
  </w15:person>
  <w15:person w15:author="Baker, Emily Hewitt [9]">
    <w15:presenceInfo w15:providerId="AD" w15:userId="S-1-5-21-3697291689-1161744426-439199626-416248"/>
  </w15:person>
  <w15:person w15:author="Baker, Emily Hewitt [10]">
    <w15:presenceInfo w15:providerId="AD" w15:userId="S-1-5-21-3697291689-1161744426-439199626-416248"/>
  </w15:person>
  <w15:person w15:author="Baker, Emily Hewitt [11]">
    <w15:presenceInfo w15:providerId="AD" w15:userId="S-1-5-21-3697291689-1161744426-439199626-416248"/>
  </w15:person>
  <w15:person w15:author="Baker, Emily Hewitt [12]">
    <w15:presenceInfo w15:providerId="AD" w15:userId="S-1-5-21-3697291689-1161744426-439199626-416248"/>
  </w15:person>
  <w15:person w15:author="Baker, Emily Hewitt [13]">
    <w15:presenceInfo w15:providerId="AD" w15:userId="S-1-5-21-3697291689-1161744426-439199626-416248"/>
  </w15:person>
  <w15:person w15:author="Baker, Emily Hewitt [14]">
    <w15:presenceInfo w15:providerId="AD" w15:userId="S-1-5-21-3697291689-1161744426-439199626-416248"/>
  </w15:person>
  <w15:person w15:author="Baker, Emily Hewitt [15]">
    <w15:presenceInfo w15:providerId="AD" w15:userId="S-1-5-21-3697291689-1161744426-439199626-416248"/>
  </w15:person>
  <w15:person w15:author="Baker, Emily Hewitt [16]">
    <w15:presenceInfo w15:providerId="AD" w15:userId="S-1-5-21-3697291689-1161744426-439199626-416248"/>
  </w15:person>
  <w15:person w15:author="Baker, Emily Hewitt [17]">
    <w15:presenceInfo w15:providerId="AD" w15:userId="S-1-5-21-3697291689-1161744426-439199626-416248"/>
  </w15:person>
  <w15:person w15:author="Baker, Emily Hewitt [18]">
    <w15:presenceInfo w15:providerId="AD" w15:userId="S-1-5-21-3697291689-1161744426-439199626-416248"/>
  </w15:person>
  <w15:person w15:author="Baker, Emily Hewitt [19]">
    <w15:presenceInfo w15:providerId="AD" w15:userId="S-1-5-21-3697291689-1161744426-439199626-416248"/>
  </w15:person>
  <w15:person w15:author="Baker, Emily Hewitt [20]">
    <w15:presenceInfo w15:providerId="AD" w15:userId="S-1-5-21-3697291689-1161744426-439199626-416248"/>
  </w15:person>
  <w15:person w15:author="Baker, Emily Hewitt [21]">
    <w15:presenceInfo w15:providerId="AD" w15:userId="S-1-5-21-3697291689-1161744426-439199626-416248"/>
  </w15:person>
  <w15:person w15:author="Baker, Emily Hewitt [22]">
    <w15:presenceInfo w15:providerId="AD" w15:userId="S-1-5-21-3697291689-1161744426-439199626-4162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D2E"/>
    <w:rsid w:val="00056788"/>
    <w:rsid w:val="00080004"/>
    <w:rsid w:val="00084CA7"/>
    <w:rsid w:val="00154B6F"/>
    <w:rsid w:val="0027041F"/>
    <w:rsid w:val="003165E9"/>
    <w:rsid w:val="003D1042"/>
    <w:rsid w:val="004834AC"/>
    <w:rsid w:val="00582053"/>
    <w:rsid w:val="005E2A12"/>
    <w:rsid w:val="0068452F"/>
    <w:rsid w:val="006E4ABA"/>
    <w:rsid w:val="006F1EC8"/>
    <w:rsid w:val="007D617C"/>
    <w:rsid w:val="007E5CBC"/>
    <w:rsid w:val="00846A9C"/>
    <w:rsid w:val="008A09CB"/>
    <w:rsid w:val="00AA6BE4"/>
    <w:rsid w:val="00B4331A"/>
    <w:rsid w:val="00B80A58"/>
    <w:rsid w:val="00B870CA"/>
    <w:rsid w:val="00B96981"/>
    <w:rsid w:val="00BA0D2E"/>
    <w:rsid w:val="00C541D8"/>
    <w:rsid w:val="00C91FE8"/>
    <w:rsid w:val="00C93DC0"/>
    <w:rsid w:val="00CC0C96"/>
    <w:rsid w:val="00CE0BE9"/>
    <w:rsid w:val="00E3519C"/>
    <w:rsid w:val="00EC2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B0BC"/>
  <w15:docId w15:val="{63E383D2-0029-43A1-BDD5-6D80AA16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0D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A0D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D2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A0D2E"/>
    <w:rPr>
      <w:rFonts w:ascii="Times New Roman" w:eastAsia="Times New Roman" w:hAnsi="Times New Roman" w:cs="Times New Roman"/>
      <w:b/>
      <w:bCs/>
      <w:sz w:val="27"/>
      <w:szCs w:val="27"/>
    </w:rPr>
  </w:style>
  <w:style w:type="paragraph" w:customStyle="1" w:styleId="major-section">
    <w:name w:val="major-section"/>
    <w:basedOn w:val="Normal"/>
    <w:rsid w:val="00BA0D2E"/>
    <w:pPr>
      <w:pBdr>
        <w:top w:val="single" w:sz="6" w:space="6"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
    <w:name w:val="child"/>
    <w:basedOn w:val="Normal"/>
    <w:rsid w:val="00BA0D2E"/>
    <w:pPr>
      <w:spacing w:before="100" w:beforeAutospacing="1" w:after="120" w:line="240" w:lineRule="auto"/>
      <w:ind w:left="480"/>
    </w:pPr>
    <w:rPr>
      <w:rFonts w:ascii="Times New Roman" w:eastAsia="Times New Roman" w:hAnsi="Times New Roman" w:cs="Times New Roman"/>
      <w:sz w:val="24"/>
      <w:szCs w:val="24"/>
    </w:rPr>
  </w:style>
  <w:style w:type="paragraph" w:customStyle="1" w:styleId="element-name">
    <w:name w:val="element-name"/>
    <w:basedOn w:val="Normal"/>
    <w:rsid w:val="00BA0D2E"/>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blank">
    <w:name w:val="blank"/>
    <w:basedOn w:val="Normal"/>
    <w:rsid w:val="00BA0D2E"/>
    <w:pPr>
      <w:spacing w:before="240"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0D2E"/>
    <w:rPr>
      <w:color w:val="0000FF"/>
      <w:u w:val="single"/>
    </w:rPr>
  </w:style>
  <w:style w:type="character" w:customStyle="1" w:styleId="element-name1">
    <w:name w:val="element-name1"/>
    <w:basedOn w:val="DefaultParagraphFont"/>
    <w:rsid w:val="00BA0D2E"/>
    <w:rPr>
      <w:i/>
      <w:iCs/>
    </w:rPr>
  </w:style>
  <w:style w:type="character" w:customStyle="1" w:styleId="element-value">
    <w:name w:val="element-value"/>
    <w:basedOn w:val="DefaultParagraphFont"/>
    <w:rsid w:val="00BA0D2E"/>
  </w:style>
  <w:style w:type="character" w:styleId="CommentReference">
    <w:name w:val="annotation reference"/>
    <w:basedOn w:val="DefaultParagraphFont"/>
    <w:uiPriority w:val="99"/>
    <w:semiHidden/>
    <w:unhideWhenUsed/>
    <w:rsid w:val="006E4ABA"/>
    <w:rPr>
      <w:sz w:val="16"/>
      <w:szCs w:val="16"/>
    </w:rPr>
  </w:style>
  <w:style w:type="paragraph" w:styleId="CommentText">
    <w:name w:val="annotation text"/>
    <w:basedOn w:val="Normal"/>
    <w:link w:val="CommentTextChar"/>
    <w:uiPriority w:val="99"/>
    <w:semiHidden/>
    <w:unhideWhenUsed/>
    <w:rsid w:val="006E4ABA"/>
    <w:pPr>
      <w:spacing w:line="240" w:lineRule="auto"/>
    </w:pPr>
    <w:rPr>
      <w:sz w:val="20"/>
      <w:szCs w:val="20"/>
    </w:rPr>
  </w:style>
  <w:style w:type="character" w:customStyle="1" w:styleId="CommentTextChar">
    <w:name w:val="Comment Text Char"/>
    <w:basedOn w:val="DefaultParagraphFont"/>
    <w:link w:val="CommentText"/>
    <w:uiPriority w:val="99"/>
    <w:semiHidden/>
    <w:rsid w:val="006E4ABA"/>
    <w:rPr>
      <w:sz w:val="20"/>
      <w:szCs w:val="20"/>
    </w:rPr>
  </w:style>
  <w:style w:type="paragraph" w:styleId="CommentSubject">
    <w:name w:val="annotation subject"/>
    <w:basedOn w:val="CommentText"/>
    <w:next w:val="CommentText"/>
    <w:link w:val="CommentSubjectChar"/>
    <w:uiPriority w:val="99"/>
    <w:semiHidden/>
    <w:unhideWhenUsed/>
    <w:rsid w:val="006E4ABA"/>
    <w:rPr>
      <w:b/>
      <w:bCs/>
    </w:rPr>
  </w:style>
  <w:style w:type="character" w:customStyle="1" w:styleId="CommentSubjectChar">
    <w:name w:val="Comment Subject Char"/>
    <w:basedOn w:val="CommentTextChar"/>
    <w:link w:val="CommentSubject"/>
    <w:uiPriority w:val="99"/>
    <w:semiHidden/>
    <w:rsid w:val="006E4ABA"/>
    <w:rPr>
      <w:b/>
      <w:bCs/>
      <w:sz w:val="20"/>
      <w:szCs w:val="20"/>
    </w:rPr>
  </w:style>
  <w:style w:type="paragraph" w:styleId="BalloonText">
    <w:name w:val="Balloon Text"/>
    <w:basedOn w:val="Normal"/>
    <w:link w:val="BalloonTextChar"/>
    <w:uiPriority w:val="99"/>
    <w:semiHidden/>
    <w:unhideWhenUsed/>
    <w:rsid w:val="006E4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ABA"/>
    <w:rPr>
      <w:rFonts w:ascii="Tahoma" w:hAnsi="Tahoma" w:cs="Tahoma"/>
      <w:sz w:val="16"/>
      <w:szCs w:val="16"/>
    </w:rPr>
  </w:style>
  <w:style w:type="character" w:styleId="FollowedHyperlink">
    <w:name w:val="FollowedHyperlink"/>
    <w:basedOn w:val="DefaultParagraphFont"/>
    <w:uiPriority w:val="99"/>
    <w:semiHidden/>
    <w:unhideWhenUsed/>
    <w:rsid w:val="00B80A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971722">
      <w:bodyDiv w:val="1"/>
      <w:marLeft w:val="0"/>
      <w:marRight w:val="0"/>
      <w:marTop w:val="0"/>
      <w:marBottom w:val="0"/>
      <w:divBdr>
        <w:top w:val="none" w:sz="0" w:space="0" w:color="auto"/>
        <w:left w:val="none" w:sz="0" w:space="0" w:color="auto"/>
        <w:bottom w:val="none" w:sz="0" w:space="0" w:color="auto"/>
        <w:right w:val="none" w:sz="0" w:space="0" w:color="auto"/>
      </w:divBdr>
      <w:divsChild>
        <w:div w:id="298922731">
          <w:marLeft w:val="0"/>
          <w:marRight w:val="0"/>
          <w:marTop w:val="0"/>
          <w:marBottom w:val="0"/>
          <w:divBdr>
            <w:top w:val="single" w:sz="6" w:space="6" w:color="000000"/>
            <w:left w:val="none" w:sz="0" w:space="0" w:color="auto"/>
            <w:bottom w:val="none" w:sz="0" w:space="0" w:color="auto"/>
            <w:right w:val="none" w:sz="0" w:space="0" w:color="auto"/>
          </w:divBdr>
          <w:divsChild>
            <w:div w:id="1782650952">
              <w:marLeft w:val="480"/>
              <w:marRight w:val="0"/>
              <w:marTop w:val="0"/>
              <w:marBottom w:val="120"/>
              <w:divBdr>
                <w:top w:val="none" w:sz="0" w:space="0" w:color="auto"/>
                <w:left w:val="none" w:sz="0" w:space="0" w:color="auto"/>
                <w:bottom w:val="none" w:sz="0" w:space="0" w:color="auto"/>
                <w:right w:val="none" w:sz="0" w:space="0" w:color="auto"/>
              </w:divBdr>
              <w:divsChild>
                <w:div w:id="1543593251">
                  <w:marLeft w:val="480"/>
                  <w:marRight w:val="0"/>
                  <w:marTop w:val="0"/>
                  <w:marBottom w:val="120"/>
                  <w:divBdr>
                    <w:top w:val="none" w:sz="0" w:space="0" w:color="auto"/>
                    <w:left w:val="none" w:sz="0" w:space="0" w:color="auto"/>
                    <w:bottom w:val="none" w:sz="0" w:space="0" w:color="auto"/>
                    <w:right w:val="none" w:sz="0" w:space="0" w:color="auto"/>
                  </w:divBdr>
                  <w:divsChild>
                    <w:div w:id="144469185">
                      <w:marLeft w:val="480"/>
                      <w:marRight w:val="0"/>
                      <w:marTop w:val="0"/>
                      <w:marBottom w:val="120"/>
                      <w:divBdr>
                        <w:top w:val="none" w:sz="0" w:space="0" w:color="auto"/>
                        <w:left w:val="none" w:sz="0" w:space="0" w:color="auto"/>
                        <w:bottom w:val="none" w:sz="0" w:space="0" w:color="auto"/>
                        <w:right w:val="none" w:sz="0" w:space="0" w:color="auto"/>
                      </w:divBdr>
                      <w:divsChild>
                        <w:div w:id="1617103828">
                          <w:marLeft w:val="480"/>
                          <w:marRight w:val="0"/>
                          <w:marTop w:val="0"/>
                          <w:marBottom w:val="120"/>
                          <w:divBdr>
                            <w:top w:val="none" w:sz="0" w:space="0" w:color="auto"/>
                            <w:left w:val="none" w:sz="0" w:space="0" w:color="auto"/>
                            <w:bottom w:val="none" w:sz="0" w:space="0" w:color="auto"/>
                            <w:right w:val="none" w:sz="0" w:space="0" w:color="auto"/>
                          </w:divBdr>
                        </w:div>
                        <w:div w:id="1294562730">
                          <w:marLeft w:val="480"/>
                          <w:marRight w:val="0"/>
                          <w:marTop w:val="0"/>
                          <w:marBottom w:val="120"/>
                          <w:divBdr>
                            <w:top w:val="none" w:sz="0" w:space="0" w:color="auto"/>
                            <w:left w:val="none" w:sz="0" w:space="0" w:color="auto"/>
                            <w:bottom w:val="none" w:sz="0" w:space="0" w:color="auto"/>
                            <w:right w:val="none" w:sz="0" w:space="0" w:color="auto"/>
                          </w:divBdr>
                        </w:div>
                        <w:div w:id="1780638467">
                          <w:marLeft w:val="480"/>
                          <w:marRight w:val="0"/>
                          <w:marTop w:val="0"/>
                          <w:marBottom w:val="120"/>
                          <w:divBdr>
                            <w:top w:val="none" w:sz="0" w:space="0" w:color="auto"/>
                            <w:left w:val="none" w:sz="0" w:space="0" w:color="auto"/>
                            <w:bottom w:val="none" w:sz="0" w:space="0" w:color="auto"/>
                            <w:right w:val="none" w:sz="0" w:space="0" w:color="auto"/>
                          </w:divBdr>
                          <w:divsChild>
                            <w:div w:id="50655897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70697909">
                  <w:marLeft w:val="480"/>
                  <w:marRight w:val="0"/>
                  <w:marTop w:val="0"/>
                  <w:marBottom w:val="120"/>
                  <w:divBdr>
                    <w:top w:val="none" w:sz="0" w:space="0" w:color="auto"/>
                    <w:left w:val="none" w:sz="0" w:space="0" w:color="auto"/>
                    <w:bottom w:val="none" w:sz="0" w:space="0" w:color="auto"/>
                    <w:right w:val="none" w:sz="0" w:space="0" w:color="auto"/>
                  </w:divBdr>
                  <w:divsChild>
                    <w:div w:id="413744332">
                      <w:marLeft w:val="480"/>
                      <w:marRight w:val="0"/>
                      <w:marTop w:val="0"/>
                      <w:marBottom w:val="120"/>
                      <w:divBdr>
                        <w:top w:val="none" w:sz="0" w:space="0" w:color="auto"/>
                        <w:left w:val="none" w:sz="0" w:space="0" w:color="auto"/>
                        <w:bottom w:val="none" w:sz="0" w:space="0" w:color="auto"/>
                        <w:right w:val="none" w:sz="0" w:space="0" w:color="auto"/>
                      </w:divBdr>
                    </w:div>
                    <w:div w:id="131140964">
                      <w:marLeft w:val="480"/>
                      <w:marRight w:val="0"/>
                      <w:marTop w:val="0"/>
                      <w:marBottom w:val="120"/>
                      <w:divBdr>
                        <w:top w:val="none" w:sz="0" w:space="0" w:color="auto"/>
                        <w:left w:val="none" w:sz="0" w:space="0" w:color="auto"/>
                        <w:bottom w:val="none" w:sz="0" w:space="0" w:color="auto"/>
                        <w:right w:val="none" w:sz="0" w:space="0" w:color="auto"/>
                      </w:divBdr>
                    </w:div>
                    <w:div w:id="1406414693">
                      <w:marLeft w:val="480"/>
                      <w:marRight w:val="0"/>
                      <w:marTop w:val="0"/>
                      <w:marBottom w:val="120"/>
                      <w:divBdr>
                        <w:top w:val="none" w:sz="0" w:space="0" w:color="auto"/>
                        <w:left w:val="none" w:sz="0" w:space="0" w:color="auto"/>
                        <w:bottom w:val="none" w:sz="0" w:space="0" w:color="auto"/>
                        <w:right w:val="none" w:sz="0" w:space="0" w:color="auto"/>
                      </w:divBdr>
                    </w:div>
                  </w:divsChild>
                </w:div>
                <w:div w:id="426846667">
                  <w:marLeft w:val="480"/>
                  <w:marRight w:val="0"/>
                  <w:marTop w:val="0"/>
                  <w:marBottom w:val="120"/>
                  <w:divBdr>
                    <w:top w:val="none" w:sz="0" w:space="0" w:color="auto"/>
                    <w:left w:val="none" w:sz="0" w:space="0" w:color="auto"/>
                    <w:bottom w:val="none" w:sz="0" w:space="0" w:color="auto"/>
                    <w:right w:val="none" w:sz="0" w:space="0" w:color="auto"/>
                  </w:divBdr>
                  <w:divsChild>
                    <w:div w:id="570120452">
                      <w:marLeft w:val="480"/>
                      <w:marRight w:val="0"/>
                      <w:marTop w:val="0"/>
                      <w:marBottom w:val="120"/>
                      <w:divBdr>
                        <w:top w:val="none" w:sz="0" w:space="0" w:color="auto"/>
                        <w:left w:val="none" w:sz="0" w:space="0" w:color="auto"/>
                        <w:bottom w:val="none" w:sz="0" w:space="0" w:color="auto"/>
                        <w:right w:val="none" w:sz="0" w:space="0" w:color="auto"/>
                      </w:divBdr>
                      <w:divsChild>
                        <w:div w:id="178638889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934586202">
                  <w:marLeft w:val="480"/>
                  <w:marRight w:val="0"/>
                  <w:marTop w:val="0"/>
                  <w:marBottom w:val="120"/>
                  <w:divBdr>
                    <w:top w:val="none" w:sz="0" w:space="0" w:color="auto"/>
                    <w:left w:val="none" w:sz="0" w:space="0" w:color="auto"/>
                    <w:bottom w:val="none" w:sz="0" w:space="0" w:color="auto"/>
                    <w:right w:val="none" w:sz="0" w:space="0" w:color="auto"/>
                  </w:divBdr>
                </w:div>
                <w:div w:id="102699431">
                  <w:marLeft w:val="480"/>
                  <w:marRight w:val="0"/>
                  <w:marTop w:val="0"/>
                  <w:marBottom w:val="120"/>
                  <w:divBdr>
                    <w:top w:val="none" w:sz="0" w:space="0" w:color="auto"/>
                    <w:left w:val="none" w:sz="0" w:space="0" w:color="auto"/>
                    <w:bottom w:val="none" w:sz="0" w:space="0" w:color="auto"/>
                    <w:right w:val="none" w:sz="0" w:space="0" w:color="auto"/>
                  </w:divBdr>
                  <w:divsChild>
                    <w:div w:id="1164904135">
                      <w:marLeft w:val="480"/>
                      <w:marRight w:val="0"/>
                      <w:marTop w:val="0"/>
                      <w:marBottom w:val="120"/>
                      <w:divBdr>
                        <w:top w:val="none" w:sz="0" w:space="0" w:color="auto"/>
                        <w:left w:val="none" w:sz="0" w:space="0" w:color="auto"/>
                        <w:bottom w:val="none" w:sz="0" w:space="0" w:color="auto"/>
                        <w:right w:val="none" w:sz="0" w:space="0" w:color="auto"/>
                      </w:divBdr>
                    </w:div>
                  </w:divsChild>
                </w:div>
                <w:div w:id="1975596335">
                  <w:marLeft w:val="480"/>
                  <w:marRight w:val="0"/>
                  <w:marTop w:val="0"/>
                  <w:marBottom w:val="120"/>
                  <w:divBdr>
                    <w:top w:val="none" w:sz="0" w:space="0" w:color="auto"/>
                    <w:left w:val="none" w:sz="0" w:space="0" w:color="auto"/>
                    <w:bottom w:val="none" w:sz="0" w:space="0" w:color="auto"/>
                    <w:right w:val="none" w:sz="0" w:space="0" w:color="auto"/>
                  </w:divBdr>
                  <w:divsChild>
                    <w:div w:id="1308052046">
                      <w:marLeft w:val="480"/>
                      <w:marRight w:val="0"/>
                      <w:marTop w:val="0"/>
                      <w:marBottom w:val="120"/>
                      <w:divBdr>
                        <w:top w:val="none" w:sz="0" w:space="0" w:color="auto"/>
                        <w:left w:val="none" w:sz="0" w:space="0" w:color="auto"/>
                        <w:bottom w:val="none" w:sz="0" w:space="0" w:color="auto"/>
                        <w:right w:val="none" w:sz="0" w:space="0" w:color="auto"/>
                      </w:divBdr>
                    </w:div>
                    <w:div w:id="653291212">
                      <w:marLeft w:val="480"/>
                      <w:marRight w:val="0"/>
                      <w:marTop w:val="0"/>
                      <w:marBottom w:val="120"/>
                      <w:divBdr>
                        <w:top w:val="none" w:sz="0" w:space="0" w:color="auto"/>
                        <w:left w:val="none" w:sz="0" w:space="0" w:color="auto"/>
                        <w:bottom w:val="none" w:sz="0" w:space="0" w:color="auto"/>
                        <w:right w:val="none" w:sz="0" w:space="0" w:color="auto"/>
                      </w:divBdr>
                    </w:div>
                    <w:div w:id="1041052950">
                      <w:marLeft w:val="480"/>
                      <w:marRight w:val="0"/>
                      <w:marTop w:val="0"/>
                      <w:marBottom w:val="120"/>
                      <w:divBdr>
                        <w:top w:val="none" w:sz="0" w:space="0" w:color="auto"/>
                        <w:left w:val="none" w:sz="0" w:space="0" w:color="auto"/>
                        <w:bottom w:val="none" w:sz="0" w:space="0" w:color="auto"/>
                        <w:right w:val="none" w:sz="0" w:space="0" w:color="auto"/>
                      </w:divBdr>
                    </w:div>
                    <w:div w:id="824514202">
                      <w:marLeft w:val="480"/>
                      <w:marRight w:val="0"/>
                      <w:marTop w:val="0"/>
                      <w:marBottom w:val="120"/>
                      <w:divBdr>
                        <w:top w:val="none" w:sz="0" w:space="0" w:color="auto"/>
                        <w:left w:val="none" w:sz="0" w:space="0" w:color="auto"/>
                        <w:bottom w:val="none" w:sz="0" w:space="0" w:color="auto"/>
                        <w:right w:val="none" w:sz="0" w:space="0" w:color="auto"/>
                      </w:divBdr>
                    </w:div>
                    <w:div w:id="812257921">
                      <w:marLeft w:val="480"/>
                      <w:marRight w:val="0"/>
                      <w:marTop w:val="0"/>
                      <w:marBottom w:val="120"/>
                      <w:divBdr>
                        <w:top w:val="none" w:sz="0" w:space="0" w:color="auto"/>
                        <w:left w:val="none" w:sz="0" w:space="0" w:color="auto"/>
                        <w:bottom w:val="none" w:sz="0" w:space="0" w:color="auto"/>
                        <w:right w:val="none" w:sz="0" w:space="0" w:color="auto"/>
                      </w:divBdr>
                    </w:div>
                    <w:div w:id="2096630562">
                      <w:marLeft w:val="480"/>
                      <w:marRight w:val="0"/>
                      <w:marTop w:val="0"/>
                      <w:marBottom w:val="120"/>
                      <w:divBdr>
                        <w:top w:val="none" w:sz="0" w:space="0" w:color="auto"/>
                        <w:left w:val="none" w:sz="0" w:space="0" w:color="auto"/>
                        <w:bottom w:val="none" w:sz="0" w:space="0" w:color="auto"/>
                        <w:right w:val="none" w:sz="0" w:space="0" w:color="auto"/>
                      </w:divBdr>
                    </w:div>
                    <w:div w:id="459880772">
                      <w:marLeft w:val="480"/>
                      <w:marRight w:val="0"/>
                      <w:marTop w:val="0"/>
                      <w:marBottom w:val="120"/>
                      <w:divBdr>
                        <w:top w:val="none" w:sz="0" w:space="0" w:color="auto"/>
                        <w:left w:val="none" w:sz="0" w:space="0" w:color="auto"/>
                        <w:bottom w:val="none" w:sz="0" w:space="0" w:color="auto"/>
                        <w:right w:val="none" w:sz="0" w:space="0" w:color="auto"/>
                      </w:divBdr>
                    </w:div>
                  </w:divsChild>
                </w:div>
                <w:div w:id="1402025759">
                  <w:marLeft w:val="480"/>
                  <w:marRight w:val="0"/>
                  <w:marTop w:val="0"/>
                  <w:marBottom w:val="120"/>
                  <w:divBdr>
                    <w:top w:val="none" w:sz="0" w:space="0" w:color="auto"/>
                    <w:left w:val="none" w:sz="0" w:space="0" w:color="auto"/>
                    <w:bottom w:val="none" w:sz="0" w:space="0" w:color="auto"/>
                    <w:right w:val="none" w:sz="0" w:space="0" w:color="auto"/>
                  </w:divBdr>
                </w:div>
                <w:div w:id="514927845">
                  <w:marLeft w:val="480"/>
                  <w:marRight w:val="0"/>
                  <w:marTop w:val="0"/>
                  <w:marBottom w:val="120"/>
                  <w:divBdr>
                    <w:top w:val="none" w:sz="0" w:space="0" w:color="auto"/>
                    <w:left w:val="none" w:sz="0" w:space="0" w:color="auto"/>
                    <w:bottom w:val="none" w:sz="0" w:space="0" w:color="auto"/>
                    <w:right w:val="none" w:sz="0" w:space="0" w:color="auto"/>
                  </w:divBdr>
                  <w:divsChild>
                    <w:div w:id="1514146604">
                      <w:marLeft w:val="480"/>
                      <w:marRight w:val="0"/>
                      <w:marTop w:val="0"/>
                      <w:marBottom w:val="120"/>
                      <w:divBdr>
                        <w:top w:val="none" w:sz="0" w:space="0" w:color="auto"/>
                        <w:left w:val="none" w:sz="0" w:space="0" w:color="auto"/>
                        <w:bottom w:val="none" w:sz="0" w:space="0" w:color="auto"/>
                        <w:right w:val="none" w:sz="0" w:space="0" w:color="auto"/>
                      </w:divBdr>
                      <w:divsChild>
                        <w:div w:id="1023482537">
                          <w:marLeft w:val="480"/>
                          <w:marRight w:val="0"/>
                          <w:marTop w:val="0"/>
                          <w:marBottom w:val="120"/>
                          <w:divBdr>
                            <w:top w:val="none" w:sz="0" w:space="0" w:color="auto"/>
                            <w:left w:val="none" w:sz="0" w:space="0" w:color="auto"/>
                            <w:bottom w:val="none" w:sz="0" w:space="0" w:color="auto"/>
                            <w:right w:val="none" w:sz="0" w:space="0" w:color="auto"/>
                          </w:divBdr>
                        </w:div>
                        <w:div w:id="151264757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49181461">
          <w:marLeft w:val="0"/>
          <w:marRight w:val="0"/>
          <w:marTop w:val="0"/>
          <w:marBottom w:val="0"/>
          <w:divBdr>
            <w:top w:val="single" w:sz="6" w:space="6" w:color="000000"/>
            <w:left w:val="none" w:sz="0" w:space="0" w:color="auto"/>
            <w:bottom w:val="none" w:sz="0" w:space="0" w:color="auto"/>
            <w:right w:val="none" w:sz="0" w:space="0" w:color="auto"/>
          </w:divBdr>
          <w:divsChild>
            <w:div w:id="1384450357">
              <w:marLeft w:val="480"/>
              <w:marRight w:val="0"/>
              <w:marTop w:val="0"/>
              <w:marBottom w:val="120"/>
              <w:divBdr>
                <w:top w:val="none" w:sz="0" w:space="0" w:color="auto"/>
                <w:left w:val="none" w:sz="0" w:space="0" w:color="auto"/>
                <w:bottom w:val="none" w:sz="0" w:space="0" w:color="auto"/>
                <w:right w:val="none" w:sz="0" w:space="0" w:color="auto"/>
              </w:divBdr>
              <w:divsChild>
                <w:div w:id="1333752387">
                  <w:marLeft w:val="480"/>
                  <w:marRight w:val="0"/>
                  <w:marTop w:val="0"/>
                  <w:marBottom w:val="120"/>
                  <w:divBdr>
                    <w:top w:val="none" w:sz="0" w:space="0" w:color="auto"/>
                    <w:left w:val="none" w:sz="0" w:space="0" w:color="auto"/>
                    <w:bottom w:val="none" w:sz="0" w:space="0" w:color="auto"/>
                    <w:right w:val="none" w:sz="0" w:space="0" w:color="auto"/>
                  </w:divBdr>
                  <w:divsChild>
                    <w:div w:id="2082942958">
                      <w:marLeft w:val="480"/>
                      <w:marRight w:val="0"/>
                      <w:marTop w:val="0"/>
                      <w:marBottom w:val="120"/>
                      <w:divBdr>
                        <w:top w:val="none" w:sz="0" w:space="0" w:color="auto"/>
                        <w:left w:val="none" w:sz="0" w:space="0" w:color="auto"/>
                        <w:bottom w:val="none" w:sz="0" w:space="0" w:color="auto"/>
                        <w:right w:val="none" w:sz="0" w:space="0" w:color="auto"/>
                      </w:divBdr>
                    </w:div>
                  </w:divsChild>
                </w:div>
                <w:div w:id="224071211">
                  <w:marLeft w:val="480"/>
                  <w:marRight w:val="0"/>
                  <w:marTop w:val="0"/>
                  <w:marBottom w:val="120"/>
                  <w:divBdr>
                    <w:top w:val="none" w:sz="0" w:space="0" w:color="auto"/>
                    <w:left w:val="none" w:sz="0" w:space="0" w:color="auto"/>
                    <w:bottom w:val="none" w:sz="0" w:space="0" w:color="auto"/>
                    <w:right w:val="none" w:sz="0" w:space="0" w:color="auto"/>
                  </w:divBdr>
                </w:div>
                <w:div w:id="304512859">
                  <w:marLeft w:val="480"/>
                  <w:marRight w:val="0"/>
                  <w:marTop w:val="0"/>
                  <w:marBottom w:val="120"/>
                  <w:divBdr>
                    <w:top w:val="none" w:sz="0" w:space="0" w:color="auto"/>
                    <w:left w:val="none" w:sz="0" w:space="0" w:color="auto"/>
                    <w:bottom w:val="none" w:sz="0" w:space="0" w:color="auto"/>
                    <w:right w:val="none" w:sz="0" w:space="0" w:color="auto"/>
                  </w:divBdr>
                </w:div>
                <w:div w:id="733509643">
                  <w:marLeft w:val="480"/>
                  <w:marRight w:val="0"/>
                  <w:marTop w:val="0"/>
                  <w:marBottom w:val="120"/>
                  <w:divBdr>
                    <w:top w:val="none" w:sz="0" w:space="0" w:color="auto"/>
                    <w:left w:val="none" w:sz="0" w:space="0" w:color="auto"/>
                    <w:bottom w:val="none" w:sz="0" w:space="0" w:color="auto"/>
                    <w:right w:val="none" w:sz="0" w:space="0" w:color="auto"/>
                  </w:divBdr>
                  <w:divsChild>
                    <w:div w:id="1324162523">
                      <w:marLeft w:val="480"/>
                      <w:marRight w:val="0"/>
                      <w:marTop w:val="0"/>
                      <w:marBottom w:val="120"/>
                      <w:divBdr>
                        <w:top w:val="none" w:sz="0" w:space="0" w:color="auto"/>
                        <w:left w:val="none" w:sz="0" w:space="0" w:color="auto"/>
                        <w:bottom w:val="none" w:sz="0" w:space="0" w:color="auto"/>
                        <w:right w:val="none" w:sz="0" w:space="0" w:color="auto"/>
                      </w:divBdr>
                      <w:divsChild>
                        <w:div w:id="2031951566">
                          <w:marLeft w:val="480"/>
                          <w:marRight w:val="0"/>
                          <w:marTop w:val="0"/>
                          <w:marBottom w:val="120"/>
                          <w:divBdr>
                            <w:top w:val="none" w:sz="0" w:space="0" w:color="auto"/>
                            <w:left w:val="none" w:sz="0" w:space="0" w:color="auto"/>
                            <w:bottom w:val="none" w:sz="0" w:space="0" w:color="auto"/>
                            <w:right w:val="none" w:sz="0" w:space="0" w:color="auto"/>
                          </w:divBdr>
                        </w:div>
                      </w:divsChild>
                    </w:div>
                    <w:div w:id="2007246094">
                      <w:marLeft w:val="480"/>
                      <w:marRight w:val="0"/>
                      <w:marTop w:val="0"/>
                      <w:marBottom w:val="120"/>
                      <w:divBdr>
                        <w:top w:val="none" w:sz="0" w:space="0" w:color="auto"/>
                        <w:left w:val="none" w:sz="0" w:space="0" w:color="auto"/>
                        <w:bottom w:val="none" w:sz="0" w:space="0" w:color="auto"/>
                        <w:right w:val="none" w:sz="0" w:space="0" w:color="auto"/>
                      </w:divBdr>
                    </w:div>
                  </w:divsChild>
                </w:div>
                <w:div w:id="1135219478">
                  <w:marLeft w:val="480"/>
                  <w:marRight w:val="0"/>
                  <w:marTop w:val="0"/>
                  <w:marBottom w:val="120"/>
                  <w:divBdr>
                    <w:top w:val="none" w:sz="0" w:space="0" w:color="auto"/>
                    <w:left w:val="none" w:sz="0" w:space="0" w:color="auto"/>
                    <w:bottom w:val="none" w:sz="0" w:space="0" w:color="auto"/>
                    <w:right w:val="none" w:sz="0" w:space="0" w:color="auto"/>
                  </w:divBdr>
                  <w:divsChild>
                    <w:div w:id="1734507222">
                      <w:marLeft w:val="480"/>
                      <w:marRight w:val="0"/>
                      <w:marTop w:val="0"/>
                      <w:marBottom w:val="120"/>
                      <w:divBdr>
                        <w:top w:val="none" w:sz="0" w:space="0" w:color="auto"/>
                        <w:left w:val="none" w:sz="0" w:space="0" w:color="auto"/>
                        <w:bottom w:val="none" w:sz="0" w:space="0" w:color="auto"/>
                        <w:right w:val="none" w:sz="0" w:space="0" w:color="auto"/>
                      </w:divBdr>
                      <w:divsChild>
                        <w:div w:id="2053386754">
                          <w:marLeft w:val="480"/>
                          <w:marRight w:val="0"/>
                          <w:marTop w:val="0"/>
                          <w:marBottom w:val="120"/>
                          <w:divBdr>
                            <w:top w:val="none" w:sz="0" w:space="0" w:color="auto"/>
                            <w:left w:val="none" w:sz="0" w:space="0" w:color="auto"/>
                            <w:bottom w:val="none" w:sz="0" w:space="0" w:color="auto"/>
                            <w:right w:val="none" w:sz="0" w:space="0" w:color="auto"/>
                          </w:divBdr>
                        </w:div>
                        <w:div w:id="2123574618">
                          <w:marLeft w:val="480"/>
                          <w:marRight w:val="0"/>
                          <w:marTop w:val="0"/>
                          <w:marBottom w:val="120"/>
                          <w:divBdr>
                            <w:top w:val="none" w:sz="0" w:space="0" w:color="auto"/>
                            <w:left w:val="none" w:sz="0" w:space="0" w:color="auto"/>
                            <w:bottom w:val="none" w:sz="0" w:space="0" w:color="auto"/>
                            <w:right w:val="none" w:sz="0" w:space="0" w:color="auto"/>
                          </w:divBdr>
                        </w:div>
                      </w:divsChild>
                    </w:div>
                    <w:div w:id="2015642764">
                      <w:marLeft w:val="480"/>
                      <w:marRight w:val="0"/>
                      <w:marTop w:val="0"/>
                      <w:marBottom w:val="120"/>
                      <w:divBdr>
                        <w:top w:val="none" w:sz="0" w:space="0" w:color="auto"/>
                        <w:left w:val="none" w:sz="0" w:space="0" w:color="auto"/>
                        <w:bottom w:val="none" w:sz="0" w:space="0" w:color="auto"/>
                        <w:right w:val="none" w:sz="0" w:space="0" w:color="auto"/>
                      </w:divBdr>
                      <w:divsChild>
                        <w:div w:id="437261745">
                          <w:marLeft w:val="480"/>
                          <w:marRight w:val="0"/>
                          <w:marTop w:val="0"/>
                          <w:marBottom w:val="120"/>
                          <w:divBdr>
                            <w:top w:val="none" w:sz="0" w:space="0" w:color="auto"/>
                            <w:left w:val="none" w:sz="0" w:space="0" w:color="auto"/>
                            <w:bottom w:val="none" w:sz="0" w:space="0" w:color="auto"/>
                            <w:right w:val="none" w:sz="0" w:space="0" w:color="auto"/>
                          </w:divBdr>
                        </w:div>
                        <w:div w:id="870529845">
                          <w:marLeft w:val="480"/>
                          <w:marRight w:val="0"/>
                          <w:marTop w:val="0"/>
                          <w:marBottom w:val="120"/>
                          <w:divBdr>
                            <w:top w:val="none" w:sz="0" w:space="0" w:color="auto"/>
                            <w:left w:val="none" w:sz="0" w:space="0" w:color="auto"/>
                            <w:bottom w:val="none" w:sz="0" w:space="0" w:color="auto"/>
                            <w:right w:val="none" w:sz="0" w:space="0" w:color="auto"/>
                          </w:divBdr>
                        </w:div>
                      </w:divsChild>
                    </w:div>
                    <w:div w:id="548153769">
                      <w:marLeft w:val="480"/>
                      <w:marRight w:val="0"/>
                      <w:marTop w:val="0"/>
                      <w:marBottom w:val="120"/>
                      <w:divBdr>
                        <w:top w:val="none" w:sz="0" w:space="0" w:color="auto"/>
                        <w:left w:val="none" w:sz="0" w:space="0" w:color="auto"/>
                        <w:bottom w:val="none" w:sz="0" w:space="0" w:color="auto"/>
                        <w:right w:val="none" w:sz="0" w:space="0" w:color="auto"/>
                      </w:divBdr>
                      <w:divsChild>
                        <w:div w:id="1430202571">
                          <w:marLeft w:val="480"/>
                          <w:marRight w:val="0"/>
                          <w:marTop w:val="0"/>
                          <w:marBottom w:val="120"/>
                          <w:divBdr>
                            <w:top w:val="none" w:sz="0" w:space="0" w:color="auto"/>
                            <w:left w:val="none" w:sz="0" w:space="0" w:color="auto"/>
                            <w:bottom w:val="none" w:sz="0" w:space="0" w:color="auto"/>
                            <w:right w:val="none" w:sz="0" w:space="0" w:color="auto"/>
                          </w:divBdr>
                        </w:div>
                        <w:div w:id="196549909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91346561">
          <w:marLeft w:val="0"/>
          <w:marRight w:val="0"/>
          <w:marTop w:val="0"/>
          <w:marBottom w:val="0"/>
          <w:divBdr>
            <w:top w:val="single" w:sz="6" w:space="6" w:color="000000"/>
            <w:left w:val="none" w:sz="0" w:space="0" w:color="auto"/>
            <w:bottom w:val="none" w:sz="0" w:space="0" w:color="auto"/>
            <w:right w:val="none" w:sz="0" w:space="0" w:color="auto"/>
          </w:divBdr>
          <w:divsChild>
            <w:div w:id="1214611023">
              <w:marLeft w:val="480"/>
              <w:marRight w:val="0"/>
              <w:marTop w:val="0"/>
              <w:marBottom w:val="120"/>
              <w:divBdr>
                <w:top w:val="none" w:sz="0" w:space="0" w:color="auto"/>
                <w:left w:val="none" w:sz="0" w:space="0" w:color="auto"/>
                <w:bottom w:val="none" w:sz="0" w:space="0" w:color="auto"/>
                <w:right w:val="none" w:sz="0" w:space="0" w:color="auto"/>
              </w:divBdr>
              <w:divsChild>
                <w:div w:id="1328903735">
                  <w:marLeft w:val="480"/>
                  <w:marRight w:val="0"/>
                  <w:marTop w:val="0"/>
                  <w:marBottom w:val="120"/>
                  <w:divBdr>
                    <w:top w:val="none" w:sz="0" w:space="0" w:color="auto"/>
                    <w:left w:val="none" w:sz="0" w:space="0" w:color="auto"/>
                    <w:bottom w:val="none" w:sz="0" w:space="0" w:color="auto"/>
                    <w:right w:val="none" w:sz="0" w:space="0" w:color="auto"/>
                  </w:divBdr>
                  <w:divsChild>
                    <w:div w:id="212692692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0389737">
          <w:marLeft w:val="0"/>
          <w:marRight w:val="0"/>
          <w:marTop w:val="0"/>
          <w:marBottom w:val="0"/>
          <w:divBdr>
            <w:top w:val="single" w:sz="6" w:space="6" w:color="000000"/>
            <w:left w:val="none" w:sz="0" w:space="0" w:color="auto"/>
            <w:bottom w:val="none" w:sz="0" w:space="0" w:color="auto"/>
            <w:right w:val="none" w:sz="0" w:space="0" w:color="auto"/>
          </w:divBdr>
          <w:divsChild>
            <w:div w:id="270207744">
              <w:marLeft w:val="480"/>
              <w:marRight w:val="0"/>
              <w:marTop w:val="0"/>
              <w:marBottom w:val="120"/>
              <w:divBdr>
                <w:top w:val="none" w:sz="0" w:space="0" w:color="auto"/>
                <w:left w:val="none" w:sz="0" w:space="0" w:color="auto"/>
                <w:bottom w:val="none" w:sz="0" w:space="0" w:color="auto"/>
                <w:right w:val="none" w:sz="0" w:space="0" w:color="auto"/>
              </w:divBdr>
              <w:divsChild>
                <w:div w:id="1728525601">
                  <w:marLeft w:val="480"/>
                  <w:marRight w:val="0"/>
                  <w:marTop w:val="0"/>
                  <w:marBottom w:val="120"/>
                  <w:divBdr>
                    <w:top w:val="none" w:sz="0" w:space="0" w:color="auto"/>
                    <w:left w:val="none" w:sz="0" w:space="0" w:color="auto"/>
                    <w:bottom w:val="none" w:sz="0" w:space="0" w:color="auto"/>
                    <w:right w:val="none" w:sz="0" w:space="0" w:color="auto"/>
                  </w:divBdr>
                  <w:divsChild>
                    <w:div w:id="2122645829">
                      <w:marLeft w:val="480"/>
                      <w:marRight w:val="0"/>
                      <w:marTop w:val="0"/>
                      <w:marBottom w:val="120"/>
                      <w:divBdr>
                        <w:top w:val="none" w:sz="0" w:space="0" w:color="auto"/>
                        <w:left w:val="none" w:sz="0" w:space="0" w:color="auto"/>
                        <w:bottom w:val="none" w:sz="0" w:space="0" w:color="auto"/>
                        <w:right w:val="none" w:sz="0" w:space="0" w:color="auto"/>
                      </w:divBdr>
                      <w:divsChild>
                        <w:div w:id="1301225808">
                          <w:marLeft w:val="480"/>
                          <w:marRight w:val="0"/>
                          <w:marTop w:val="0"/>
                          <w:marBottom w:val="120"/>
                          <w:divBdr>
                            <w:top w:val="none" w:sz="0" w:space="0" w:color="auto"/>
                            <w:left w:val="none" w:sz="0" w:space="0" w:color="auto"/>
                            <w:bottom w:val="none" w:sz="0" w:space="0" w:color="auto"/>
                            <w:right w:val="none" w:sz="0" w:space="0" w:color="auto"/>
                          </w:divBdr>
                        </w:div>
                      </w:divsChild>
                    </w:div>
                    <w:div w:id="59984753">
                      <w:marLeft w:val="480"/>
                      <w:marRight w:val="0"/>
                      <w:marTop w:val="0"/>
                      <w:marBottom w:val="120"/>
                      <w:divBdr>
                        <w:top w:val="none" w:sz="0" w:space="0" w:color="auto"/>
                        <w:left w:val="none" w:sz="0" w:space="0" w:color="auto"/>
                        <w:bottom w:val="none" w:sz="0" w:space="0" w:color="auto"/>
                        <w:right w:val="none" w:sz="0" w:space="0" w:color="auto"/>
                      </w:divBdr>
                      <w:divsChild>
                        <w:div w:id="1125273595">
                          <w:marLeft w:val="480"/>
                          <w:marRight w:val="0"/>
                          <w:marTop w:val="0"/>
                          <w:marBottom w:val="120"/>
                          <w:divBdr>
                            <w:top w:val="none" w:sz="0" w:space="0" w:color="auto"/>
                            <w:left w:val="none" w:sz="0" w:space="0" w:color="auto"/>
                            <w:bottom w:val="none" w:sz="0" w:space="0" w:color="auto"/>
                            <w:right w:val="none" w:sz="0" w:space="0" w:color="auto"/>
                          </w:divBdr>
                          <w:divsChild>
                            <w:div w:id="940992427">
                              <w:marLeft w:val="480"/>
                              <w:marRight w:val="0"/>
                              <w:marTop w:val="0"/>
                              <w:marBottom w:val="120"/>
                              <w:divBdr>
                                <w:top w:val="none" w:sz="0" w:space="0" w:color="auto"/>
                                <w:left w:val="none" w:sz="0" w:space="0" w:color="auto"/>
                                <w:bottom w:val="none" w:sz="0" w:space="0" w:color="auto"/>
                                <w:right w:val="none" w:sz="0" w:space="0" w:color="auto"/>
                              </w:divBdr>
                            </w:div>
                          </w:divsChild>
                        </w:div>
                        <w:div w:id="1823499441">
                          <w:marLeft w:val="480"/>
                          <w:marRight w:val="0"/>
                          <w:marTop w:val="0"/>
                          <w:marBottom w:val="120"/>
                          <w:divBdr>
                            <w:top w:val="none" w:sz="0" w:space="0" w:color="auto"/>
                            <w:left w:val="none" w:sz="0" w:space="0" w:color="auto"/>
                            <w:bottom w:val="none" w:sz="0" w:space="0" w:color="auto"/>
                            <w:right w:val="none" w:sz="0" w:space="0" w:color="auto"/>
                          </w:divBdr>
                          <w:divsChild>
                            <w:div w:id="1716856881">
                              <w:marLeft w:val="480"/>
                              <w:marRight w:val="0"/>
                              <w:marTop w:val="0"/>
                              <w:marBottom w:val="120"/>
                              <w:divBdr>
                                <w:top w:val="none" w:sz="0" w:space="0" w:color="auto"/>
                                <w:left w:val="none" w:sz="0" w:space="0" w:color="auto"/>
                                <w:bottom w:val="none" w:sz="0" w:space="0" w:color="auto"/>
                                <w:right w:val="none" w:sz="0" w:space="0" w:color="auto"/>
                              </w:divBdr>
                            </w:div>
                          </w:divsChild>
                        </w:div>
                        <w:div w:id="539247946">
                          <w:marLeft w:val="480"/>
                          <w:marRight w:val="0"/>
                          <w:marTop w:val="0"/>
                          <w:marBottom w:val="120"/>
                          <w:divBdr>
                            <w:top w:val="none" w:sz="0" w:space="0" w:color="auto"/>
                            <w:left w:val="none" w:sz="0" w:space="0" w:color="auto"/>
                            <w:bottom w:val="none" w:sz="0" w:space="0" w:color="auto"/>
                            <w:right w:val="none" w:sz="0" w:space="0" w:color="auto"/>
                          </w:divBdr>
                          <w:divsChild>
                            <w:div w:id="233659509">
                              <w:marLeft w:val="480"/>
                              <w:marRight w:val="0"/>
                              <w:marTop w:val="0"/>
                              <w:marBottom w:val="120"/>
                              <w:divBdr>
                                <w:top w:val="none" w:sz="0" w:space="0" w:color="auto"/>
                                <w:left w:val="none" w:sz="0" w:space="0" w:color="auto"/>
                                <w:bottom w:val="none" w:sz="0" w:space="0" w:color="auto"/>
                                <w:right w:val="none" w:sz="0" w:space="0" w:color="auto"/>
                              </w:divBdr>
                            </w:div>
                          </w:divsChild>
                        </w:div>
                        <w:div w:id="1160076739">
                          <w:marLeft w:val="480"/>
                          <w:marRight w:val="0"/>
                          <w:marTop w:val="0"/>
                          <w:marBottom w:val="120"/>
                          <w:divBdr>
                            <w:top w:val="none" w:sz="0" w:space="0" w:color="auto"/>
                            <w:left w:val="none" w:sz="0" w:space="0" w:color="auto"/>
                            <w:bottom w:val="none" w:sz="0" w:space="0" w:color="auto"/>
                            <w:right w:val="none" w:sz="0" w:space="0" w:color="auto"/>
                          </w:divBdr>
                          <w:divsChild>
                            <w:div w:id="541089166">
                              <w:marLeft w:val="480"/>
                              <w:marRight w:val="0"/>
                              <w:marTop w:val="0"/>
                              <w:marBottom w:val="120"/>
                              <w:divBdr>
                                <w:top w:val="none" w:sz="0" w:space="0" w:color="auto"/>
                                <w:left w:val="none" w:sz="0" w:space="0" w:color="auto"/>
                                <w:bottom w:val="none" w:sz="0" w:space="0" w:color="auto"/>
                                <w:right w:val="none" w:sz="0" w:space="0" w:color="auto"/>
                              </w:divBdr>
                              <w:divsChild>
                                <w:div w:id="135773331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387267094">
                          <w:marLeft w:val="480"/>
                          <w:marRight w:val="0"/>
                          <w:marTop w:val="0"/>
                          <w:marBottom w:val="120"/>
                          <w:divBdr>
                            <w:top w:val="none" w:sz="0" w:space="0" w:color="auto"/>
                            <w:left w:val="none" w:sz="0" w:space="0" w:color="auto"/>
                            <w:bottom w:val="none" w:sz="0" w:space="0" w:color="auto"/>
                            <w:right w:val="none" w:sz="0" w:space="0" w:color="auto"/>
                          </w:divBdr>
                          <w:divsChild>
                            <w:div w:id="736975936">
                              <w:marLeft w:val="480"/>
                              <w:marRight w:val="0"/>
                              <w:marTop w:val="0"/>
                              <w:marBottom w:val="120"/>
                              <w:divBdr>
                                <w:top w:val="none" w:sz="0" w:space="0" w:color="auto"/>
                                <w:left w:val="none" w:sz="0" w:space="0" w:color="auto"/>
                                <w:bottom w:val="none" w:sz="0" w:space="0" w:color="auto"/>
                                <w:right w:val="none" w:sz="0" w:space="0" w:color="auto"/>
                              </w:divBdr>
                              <w:divsChild>
                                <w:div w:id="73671170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437146470">
                          <w:marLeft w:val="480"/>
                          <w:marRight w:val="0"/>
                          <w:marTop w:val="0"/>
                          <w:marBottom w:val="120"/>
                          <w:divBdr>
                            <w:top w:val="none" w:sz="0" w:space="0" w:color="auto"/>
                            <w:left w:val="none" w:sz="0" w:space="0" w:color="auto"/>
                            <w:bottom w:val="none" w:sz="0" w:space="0" w:color="auto"/>
                            <w:right w:val="none" w:sz="0" w:space="0" w:color="auto"/>
                          </w:divBdr>
                          <w:divsChild>
                            <w:div w:id="13048932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685903899">
                      <w:marLeft w:val="480"/>
                      <w:marRight w:val="0"/>
                      <w:marTop w:val="0"/>
                      <w:marBottom w:val="120"/>
                      <w:divBdr>
                        <w:top w:val="none" w:sz="0" w:space="0" w:color="auto"/>
                        <w:left w:val="none" w:sz="0" w:space="0" w:color="auto"/>
                        <w:bottom w:val="none" w:sz="0" w:space="0" w:color="auto"/>
                        <w:right w:val="none" w:sz="0" w:space="0" w:color="auto"/>
                      </w:divBdr>
                      <w:divsChild>
                        <w:div w:id="1025445156">
                          <w:marLeft w:val="480"/>
                          <w:marRight w:val="0"/>
                          <w:marTop w:val="0"/>
                          <w:marBottom w:val="120"/>
                          <w:divBdr>
                            <w:top w:val="none" w:sz="0" w:space="0" w:color="auto"/>
                            <w:left w:val="none" w:sz="0" w:space="0" w:color="auto"/>
                            <w:bottom w:val="none" w:sz="0" w:space="0" w:color="auto"/>
                            <w:right w:val="none" w:sz="0" w:space="0" w:color="auto"/>
                          </w:divBdr>
                          <w:divsChild>
                            <w:div w:id="140175500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69760106">
                      <w:marLeft w:val="480"/>
                      <w:marRight w:val="0"/>
                      <w:marTop w:val="0"/>
                      <w:marBottom w:val="120"/>
                      <w:divBdr>
                        <w:top w:val="none" w:sz="0" w:space="0" w:color="auto"/>
                        <w:left w:val="none" w:sz="0" w:space="0" w:color="auto"/>
                        <w:bottom w:val="none" w:sz="0" w:space="0" w:color="auto"/>
                        <w:right w:val="none" w:sz="0" w:space="0" w:color="auto"/>
                      </w:divBdr>
                      <w:divsChild>
                        <w:div w:id="343942827">
                          <w:marLeft w:val="480"/>
                          <w:marRight w:val="0"/>
                          <w:marTop w:val="0"/>
                          <w:marBottom w:val="120"/>
                          <w:divBdr>
                            <w:top w:val="none" w:sz="0" w:space="0" w:color="auto"/>
                            <w:left w:val="none" w:sz="0" w:space="0" w:color="auto"/>
                            <w:bottom w:val="none" w:sz="0" w:space="0" w:color="auto"/>
                            <w:right w:val="none" w:sz="0" w:space="0" w:color="auto"/>
                          </w:divBdr>
                          <w:divsChild>
                            <w:div w:id="157878428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82138984">
                      <w:marLeft w:val="480"/>
                      <w:marRight w:val="0"/>
                      <w:marTop w:val="0"/>
                      <w:marBottom w:val="120"/>
                      <w:divBdr>
                        <w:top w:val="none" w:sz="0" w:space="0" w:color="auto"/>
                        <w:left w:val="none" w:sz="0" w:space="0" w:color="auto"/>
                        <w:bottom w:val="none" w:sz="0" w:space="0" w:color="auto"/>
                        <w:right w:val="none" w:sz="0" w:space="0" w:color="auto"/>
                      </w:divBdr>
                      <w:divsChild>
                        <w:div w:id="510141969">
                          <w:marLeft w:val="480"/>
                          <w:marRight w:val="0"/>
                          <w:marTop w:val="0"/>
                          <w:marBottom w:val="120"/>
                          <w:divBdr>
                            <w:top w:val="none" w:sz="0" w:space="0" w:color="auto"/>
                            <w:left w:val="none" w:sz="0" w:space="0" w:color="auto"/>
                            <w:bottom w:val="none" w:sz="0" w:space="0" w:color="auto"/>
                            <w:right w:val="none" w:sz="0" w:space="0" w:color="auto"/>
                          </w:divBdr>
                          <w:divsChild>
                            <w:div w:id="196916200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688869287">
                      <w:marLeft w:val="480"/>
                      <w:marRight w:val="0"/>
                      <w:marTop w:val="0"/>
                      <w:marBottom w:val="120"/>
                      <w:divBdr>
                        <w:top w:val="none" w:sz="0" w:space="0" w:color="auto"/>
                        <w:left w:val="none" w:sz="0" w:space="0" w:color="auto"/>
                        <w:bottom w:val="none" w:sz="0" w:space="0" w:color="auto"/>
                        <w:right w:val="none" w:sz="0" w:space="0" w:color="auto"/>
                      </w:divBdr>
                      <w:divsChild>
                        <w:div w:id="732235611">
                          <w:marLeft w:val="480"/>
                          <w:marRight w:val="0"/>
                          <w:marTop w:val="0"/>
                          <w:marBottom w:val="120"/>
                          <w:divBdr>
                            <w:top w:val="none" w:sz="0" w:space="0" w:color="auto"/>
                            <w:left w:val="none" w:sz="0" w:space="0" w:color="auto"/>
                            <w:bottom w:val="none" w:sz="0" w:space="0" w:color="auto"/>
                            <w:right w:val="none" w:sz="0" w:space="0" w:color="auto"/>
                          </w:divBdr>
                          <w:divsChild>
                            <w:div w:id="182670557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173257339">
                      <w:marLeft w:val="480"/>
                      <w:marRight w:val="0"/>
                      <w:marTop w:val="0"/>
                      <w:marBottom w:val="120"/>
                      <w:divBdr>
                        <w:top w:val="none" w:sz="0" w:space="0" w:color="auto"/>
                        <w:left w:val="none" w:sz="0" w:space="0" w:color="auto"/>
                        <w:bottom w:val="none" w:sz="0" w:space="0" w:color="auto"/>
                        <w:right w:val="none" w:sz="0" w:space="0" w:color="auto"/>
                      </w:divBdr>
                      <w:divsChild>
                        <w:div w:id="1374774227">
                          <w:marLeft w:val="480"/>
                          <w:marRight w:val="0"/>
                          <w:marTop w:val="0"/>
                          <w:marBottom w:val="120"/>
                          <w:divBdr>
                            <w:top w:val="none" w:sz="0" w:space="0" w:color="auto"/>
                            <w:left w:val="none" w:sz="0" w:space="0" w:color="auto"/>
                            <w:bottom w:val="none" w:sz="0" w:space="0" w:color="auto"/>
                            <w:right w:val="none" w:sz="0" w:space="0" w:color="auto"/>
                          </w:divBdr>
                        </w:div>
                        <w:div w:id="1884318265">
                          <w:marLeft w:val="480"/>
                          <w:marRight w:val="0"/>
                          <w:marTop w:val="0"/>
                          <w:marBottom w:val="120"/>
                          <w:divBdr>
                            <w:top w:val="none" w:sz="0" w:space="0" w:color="auto"/>
                            <w:left w:val="none" w:sz="0" w:space="0" w:color="auto"/>
                            <w:bottom w:val="none" w:sz="0" w:space="0" w:color="auto"/>
                            <w:right w:val="none" w:sz="0" w:space="0" w:color="auto"/>
                          </w:divBdr>
                          <w:divsChild>
                            <w:div w:id="81456677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427651960">
                      <w:marLeft w:val="480"/>
                      <w:marRight w:val="0"/>
                      <w:marTop w:val="0"/>
                      <w:marBottom w:val="120"/>
                      <w:divBdr>
                        <w:top w:val="none" w:sz="0" w:space="0" w:color="auto"/>
                        <w:left w:val="none" w:sz="0" w:space="0" w:color="auto"/>
                        <w:bottom w:val="none" w:sz="0" w:space="0" w:color="auto"/>
                        <w:right w:val="none" w:sz="0" w:space="0" w:color="auto"/>
                      </w:divBdr>
                      <w:divsChild>
                        <w:div w:id="56846672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677684505">
                  <w:marLeft w:val="480"/>
                  <w:marRight w:val="0"/>
                  <w:marTop w:val="0"/>
                  <w:marBottom w:val="120"/>
                  <w:divBdr>
                    <w:top w:val="none" w:sz="0" w:space="0" w:color="auto"/>
                    <w:left w:val="none" w:sz="0" w:space="0" w:color="auto"/>
                    <w:bottom w:val="none" w:sz="0" w:space="0" w:color="auto"/>
                    <w:right w:val="none" w:sz="0" w:space="0" w:color="auto"/>
                  </w:divBdr>
                  <w:divsChild>
                    <w:div w:id="663245915">
                      <w:marLeft w:val="480"/>
                      <w:marRight w:val="0"/>
                      <w:marTop w:val="0"/>
                      <w:marBottom w:val="120"/>
                      <w:divBdr>
                        <w:top w:val="none" w:sz="0" w:space="0" w:color="auto"/>
                        <w:left w:val="none" w:sz="0" w:space="0" w:color="auto"/>
                        <w:bottom w:val="none" w:sz="0" w:space="0" w:color="auto"/>
                        <w:right w:val="none" w:sz="0" w:space="0" w:color="auto"/>
                      </w:divBdr>
                      <w:divsChild>
                        <w:div w:id="1208833708">
                          <w:marLeft w:val="480"/>
                          <w:marRight w:val="0"/>
                          <w:marTop w:val="0"/>
                          <w:marBottom w:val="120"/>
                          <w:divBdr>
                            <w:top w:val="none" w:sz="0" w:space="0" w:color="auto"/>
                            <w:left w:val="none" w:sz="0" w:space="0" w:color="auto"/>
                            <w:bottom w:val="none" w:sz="0" w:space="0" w:color="auto"/>
                            <w:right w:val="none" w:sz="0" w:space="0" w:color="auto"/>
                          </w:divBdr>
                        </w:div>
                      </w:divsChild>
                    </w:div>
                    <w:div w:id="1959531272">
                      <w:marLeft w:val="480"/>
                      <w:marRight w:val="0"/>
                      <w:marTop w:val="0"/>
                      <w:marBottom w:val="120"/>
                      <w:divBdr>
                        <w:top w:val="none" w:sz="0" w:space="0" w:color="auto"/>
                        <w:left w:val="none" w:sz="0" w:space="0" w:color="auto"/>
                        <w:bottom w:val="none" w:sz="0" w:space="0" w:color="auto"/>
                        <w:right w:val="none" w:sz="0" w:space="0" w:color="auto"/>
                      </w:divBdr>
                      <w:divsChild>
                        <w:div w:id="603390866">
                          <w:marLeft w:val="480"/>
                          <w:marRight w:val="0"/>
                          <w:marTop w:val="0"/>
                          <w:marBottom w:val="120"/>
                          <w:divBdr>
                            <w:top w:val="none" w:sz="0" w:space="0" w:color="auto"/>
                            <w:left w:val="none" w:sz="0" w:space="0" w:color="auto"/>
                            <w:bottom w:val="none" w:sz="0" w:space="0" w:color="auto"/>
                            <w:right w:val="none" w:sz="0" w:space="0" w:color="auto"/>
                          </w:divBdr>
                          <w:divsChild>
                            <w:div w:id="1337808583">
                              <w:marLeft w:val="480"/>
                              <w:marRight w:val="0"/>
                              <w:marTop w:val="0"/>
                              <w:marBottom w:val="120"/>
                              <w:divBdr>
                                <w:top w:val="none" w:sz="0" w:space="0" w:color="auto"/>
                                <w:left w:val="none" w:sz="0" w:space="0" w:color="auto"/>
                                <w:bottom w:val="none" w:sz="0" w:space="0" w:color="auto"/>
                                <w:right w:val="none" w:sz="0" w:space="0" w:color="auto"/>
                              </w:divBdr>
                            </w:div>
                          </w:divsChild>
                        </w:div>
                        <w:div w:id="1869290251">
                          <w:marLeft w:val="480"/>
                          <w:marRight w:val="0"/>
                          <w:marTop w:val="0"/>
                          <w:marBottom w:val="120"/>
                          <w:divBdr>
                            <w:top w:val="none" w:sz="0" w:space="0" w:color="auto"/>
                            <w:left w:val="none" w:sz="0" w:space="0" w:color="auto"/>
                            <w:bottom w:val="none" w:sz="0" w:space="0" w:color="auto"/>
                            <w:right w:val="none" w:sz="0" w:space="0" w:color="auto"/>
                          </w:divBdr>
                          <w:divsChild>
                            <w:div w:id="886182225">
                              <w:marLeft w:val="480"/>
                              <w:marRight w:val="0"/>
                              <w:marTop w:val="0"/>
                              <w:marBottom w:val="120"/>
                              <w:divBdr>
                                <w:top w:val="none" w:sz="0" w:space="0" w:color="auto"/>
                                <w:left w:val="none" w:sz="0" w:space="0" w:color="auto"/>
                                <w:bottom w:val="none" w:sz="0" w:space="0" w:color="auto"/>
                                <w:right w:val="none" w:sz="0" w:space="0" w:color="auto"/>
                              </w:divBdr>
                              <w:divsChild>
                                <w:div w:id="203845902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464589297">
                          <w:marLeft w:val="480"/>
                          <w:marRight w:val="0"/>
                          <w:marTop w:val="0"/>
                          <w:marBottom w:val="120"/>
                          <w:divBdr>
                            <w:top w:val="none" w:sz="0" w:space="0" w:color="auto"/>
                            <w:left w:val="none" w:sz="0" w:space="0" w:color="auto"/>
                            <w:bottom w:val="none" w:sz="0" w:space="0" w:color="auto"/>
                            <w:right w:val="none" w:sz="0" w:space="0" w:color="auto"/>
                          </w:divBdr>
                          <w:divsChild>
                            <w:div w:id="1879779381">
                              <w:marLeft w:val="480"/>
                              <w:marRight w:val="0"/>
                              <w:marTop w:val="0"/>
                              <w:marBottom w:val="120"/>
                              <w:divBdr>
                                <w:top w:val="none" w:sz="0" w:space="0" w:color="auto"/>
                                <w:left w:val="none" w:sz="0" w:space="0" w:color="auto"/>
                                <w:bottom w:val="none" w:sz="0" w:space="0" w:color="auto"/>
                                <w:right w:val="none" w:sz="0" w:space="0" w:color="auto"/>
                              </w:divBdr>
                              <w:divsChild>
                                <w:div w:id="24249333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17039194">
                          <w:marLeft w:val="480"/>
                          <w:marRight w:val="0"/>
                          <w:marTop w:val="0"/>
                          <w:marBottom w:val="120"/>
                          <w:divBdr>
                            <w:top w:val="none" w:sz="0" w:space="0" w:color="auto"/>
                            <w:left w:val="none" w:sz="0" w:space="0" w:color="auto"/>
                            <w:bottom w:val="none" w:sz="0" w:space="0" w:color="auto"/>
                            <w:right w:val="none" w:sz="0" w:space="0" w:color="auto"/>
                          </w:divBdr>
                          <w:divsChild>
                            <w:div w:id="1540124610">
                              <w:marLeft w:val="480"/>
                              <w:marRight w:val="0"/>
                              <w:marTop w:val="0"/>
                              <w:marBottom w:val="120"/>
                              <w:divBdr>
                                <w:top w:val="none" w:sz="0" w:space="0" w:color="auto"/>
                                <w:left w:val="none" w:sz="0" w:space="0" w:color="auto"/>
                                <w:bottom w:val="none" w:sz="0" w:space="0" w:color="auto"/>
                                <w:right w:val="none" w:sz="0" w:space="0" w:color="auto"/>
                              </w:divBdr>
                            </w:div>
                          </w:divsChild>
                        </w:div>
                        <w:div w:id="489372655">
                          <w:marLeft w:val="480"/>
                          <w:marRight w:val="0"/>
                          <w:marTop w:val="0"/>
                          <w:marBottom w:val="120"/>
                          <w:divBdr>
                            <w:top w:val="none" w:sz="0" w:space="0" w:color="auto"/>
                            <w:left w:val="none" w:sz="0" w:space="0" w:color="auto"/>
                            <w:bottom w:val="none" w:sz="0" w:space="0" w:color="auto"/>
                            <w:right w:val="none" w:sz="0" w:space="0" w:color="auto"/>
                          </w:divBdr>
                          <w:divsChild>
                            <w:div w:id="912931147">
                              <w:marLeft w:val="480"/>
                              <w:marRight w:val="0"/>
                              <w:marTop w:val="0"/>
                              <w:marBottom w:val="120"/>
                              <w:divBdr>
                                <w:top w:val="none" w:sz="0" w:space="0" w:color="auto"/>
                                <w:left w:val="none" w:sz="0" w:space="0" w:color="auto"/>
                                <w:bottom w:val="none" w:sz="0" w:space="0" w:color="auto"/>
                                <w:right w:val="none" w:sz="0" w:space="0" w:color="auto"/>
                              </w:divBdr>
                              <w:divsChild>
                                <w:div w:id="210606876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085684694">
                          <w:marLeft w:val="480"/>
                          <w:marRight w:val="0"/>
                          <w:marTop w:val="0"/>
                          <w:marBottom w:val="120"/>
                          <w:divBdr>
                            <w:top w:val="none" w:sz="0" w:space="0" w:color="auto"/>
                            <w:left w:val="none" w:sz="0" w:space="0" w:color="auto"/>
                            <w:bottom w:val="none" w:sz="0" w:space="0" w:color="auto"/>
                            <w:right w:val="none" w:sz="0" w:space="0" w:color="auto"/>
                          </w:divBdr>
                          <w:divsChild>
                            <w:div w:id="1132214534">
                              <w:marLeft w:val="480"/>
                              <w:marRight w:val="0"/>
                              <w:marTop w:val="0"/>
                              <w:marBottom w:val="120"/>
                              <w:divBdr>
                                <w:top w:val="none" w:sz="0" w:space="0" w:color="auto"/>
                                <w:left w:val="none" w:sz="0" w:space="0" w:color="auto"/>
                                <w:bottom w:val="none" w:sz="0" w:space="0" w:color="auto"/>
                                <w:right w:val="none" w:sz="0" w:space="0" w:color="auto"/>
                              </w:divBdr>
                              <w:divsChild>
                                <w:div w:id="131383013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55319293">
                          <w:marLeft w:val="480"/>
                          <w:marRight w:val="0"/>
                          <w:marTop w:val="0"/>
                          <w:marBottom w:val="120"/>
                          <w:divBdr>
                            <w:top w:val="none" w:sz="0" w:space="0" w:color="auto"/>
                            <w:left w:val="none" w:sz="0" w:space="0" w:color="auto"/>
                            <w:bottom w:val="none" w:sz="0" w:space="0" w:color="auto"/>
                            <w:right w:val="none" w:sz="0" w:space="0" w:color="auto"/>
                          </w:divBdr>
                          <w:divsChild>
                            <w:div w:id="26844014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62064678">
                      <w:marLeft w:val="480"/>
                      <w:marRight w:val="0"/>
                      <w:marTop w:val="0"/>
                      <w:marBottom w:val="120"/>
                      <w:divBdr>
                        <w:top w:val="none" w:sz="0" w:space="0" w:color="auto"/>
                        <w:left w:val="none" w:sz="0" w:space="0" w:color="auto"/>
                        <w:bottom w:val="none" w:sz="0" w:space="0" w:color="auto"/>
                        <w:right w:val="none" w:sz="0" w:space="0" w:color="auto"/>
                      </w:divBdr>
                      <w:divsChild>
                        <w:div w:id="500242263">
                          <w:marLeft w:val="480"/>
                          <w:marRight w:val="0"/>
                          <w:marTop w:val="0"/>
                          <w:marBottom w:val="120"/>
                          <w:divBdr>
                            <w:top w:val="none" w:sz="0" w:space="0" w:color="auto"/>
                            <w:left w:val="none" w:sz="0" w:space="0" w:color="auto"/>
                            <w:bottom w:val="none" w:sz="0" w:space="0" w:color="auto"/>
                            <w:right w:val="none" w:sz="0" w:space="0" w:color="auto"/>
                          </w:divBdr>
                          <w:divsChild>
                            <w:div w:id="46250477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415519824">
                      <w:marLeft w:val="480"/>
                      <w:marRight w:val="0"/>
                      <w:marTop w:val="0"/>
                      <w:marBottom w:val="120"/>
                      <w:divBdr>
                        <w:top w:val="none" w:sz="0" w:space="0" w:color="auto"/>
                        <w:left w:val="none" w:sz="0" w:space="0" w:color="auto"/>
                        <w:bottom w:val="none" w:sz="0" w:space="0" w:color="auto"/>
                        <w:right w:val="none" w:sz="0" w:space="0" w:color="auto"/>
                      </w:divBdr>
                      <w:divsChild>
                        <w:div w:id="1498225890">
                          <w:marLeft w:val="480"/>
                          <w:marRight w:val="0"/>
                          <w:marTop w:val="0"/>
                          <w:marBottom w:val="120"/>
                          <w:divBdr>
                            <w:top w:val="none" w:sz="0" w:space="0" w:color="auto"/>
                            <w:left w:val="none" w:sz="0" w:space="0" w:color="auto"/>
                            <w:bottom w:val="none" w:sz="0" w:space="0" w:color="auto"/>
                            <w:right w:val="none" w:sz="0" w:space="0" w:color="auto"/>
                          </w:divBdr>
                          <w:divsChild>
                            <w:div w:id="60977960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128008220">
                      <w:marLeft w:val="480"/>
                      <w:marRight w:val="0"/>
                      <w:marTop w:val="0"/>
                      <w:marBottom w:val="120"/>
                      <w:divBdr>
                        <w:top w:val="none" w:sz="0" w:space="0" w:color="auto"/>
                        <w:left w:val="none" w:sz="0" w:space="0" w:color="auto"/>
                        <w:bottom w:val="none" w:sz="0" w:space="0" w:color="auto"/>
                        <w:right w:val="none" w:sz="0" w:space="0" w:color="auto"/>
                      </w:divBdr>
                      <w:divsChild>
                        <w:div w:id="688331060">
                          <w:marLeft w:val="480"/>
                          <w:marRight w:val="0"/>
                          <w:marTop w:val="0"/>
                          <w:marBottom w:val="120"/>
                          <w:divBdr>
                            <w:top w:val="none" w:sz="0" w:space="0" w:color="auto"/>
                            <w:left w:val="none" w:sz="0" w:space="0" w:color="auto"/>
                            <w:bottom w:val="none" w:sz="0" w:space="0" w:color="auto"/>
                            <w:right w:val="none" w:sz="0" w:space="0" w:color="auto"/>
                          </w:divBdr>
                        </w:div>
                        <w:div w:id="192101895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02113134">
                  <w:marLeft w:val="480"/>
                  <w:marRight w:val="0"/>
                  <w:marTop w:val="0"/>
                  <w:marBottom w:val="120"/>
                  <w:divBdr>
                    <w:top w:val="none" w:sz="0" w:space="0" w:color="auto"/>
                    <w:left w:val="none" w:sz="0" w:space="0" w:color="auto"/>
                    <w:bottom w:val="none" w:sz="0" w:space="0" w:color="auto"/>
                    <w:right w:val="none" w:sz="0" w:space="0" w:color="auto"/>
                  </w:divBdr>
                  <w:divsChild>
                    <w:div w:id="1441561842">
                      <w:marLeft w:val="480"/>
                      <w:marRight w:val="0"/>
                      <w:marTop w:val="0"/>
                      <w:marBottom w:val="120"/>
                      <w:divBdr>
                        <w:top w:val="none" w:sz="0" w:space="0" w:color="auto"/>
                        <w:left w:val="none" w:sz="0" w:space="0" w:color="auto"/>
                        <w:bottom w:val="none" w:sz="0" w:space="0" w:color="auto"/>
                        <w:right w:val="none" w:sz="0" w:space="0" w:color="auto"/>
                      </w:divBdr>
                      <w:divsChild>
                        <w:div w:id="1252856579">
                          <w:marLeft w:val="480"/>
                          <w:marRight w:val="0"/>
                          <w:marTop w:val="0"/>
                          <w:marBottom w:val="120"/>
                          <w:divBdr>
                            <w:top w:val="none" w:sz="0" w:space="0" w:color="auto"/>
                            <w:left w:val="none" w:sz="0" w:space="0" w:color="auto"/>
                            <w:bottom w:val="none" w:sz="0" w:space="0" w:color="auto"/>
                            <w:right w:val="none" w:sz="0" w:space="0" w:color="auto"/>
                          </w:divBdr>
                        </w:div>
                      </w:divsChild>
                    </w:div>
                    <w:div w:id="158621320">
                      <w:marLeft w:val="480"/>
                      <w:marRight w:val="0"/>
                      <w:marTop w:val="0"/>
                      <w:marBottom w:val="120"/>
                      <w:divBdr>
                        <w:top w:val="none" w:sz="0" w:space="0" w:color="auto"/>
                        <w:left w:val="none" w:sz="0" w:space="0" w:color="auto"/>
                        <w:bottom w:val="none" w:sz="0" w:space="0" w:color="auto"/>
                        <w:right w:val="none" w:sz="0" w:space="0" w:color="auto"/>
                      </w:divBdr>
                      <w:divsChild>
                        <w:div w:id="189729132">
                          <w:marLeft w:val="480"/>
                          <w:marRight w:val="0"/>
                          <w:marTop w:val="0"/>
                          <w:marBottom w:val="120"/>
                          <w:divBdr>
                            <w:top w:val="none" w:sz="0" w:space="0" w:color="auto"/>
                            <w:left w:val="none" w:sz="0" w:space="0" w:color="auto"/>
                            <w:bottom w:val="none" w:sz="0" w:space="0" w:color="auto"/>
                            <w:right w:val="none" w:sz="0" w:space="0" w:color="auto"/>
                          </w:divBdr>
                          <w:divsChild>
                            <w:div w:id="16871446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141073895">
                      <w:marLeft w:val="480"/>
                      <w:marRight w:val="0"/>
                      <w:marTop w:val="0"/>
                      <w:marBottom w:val="120"/>
                      <w:divBdr>
                        <w:top w:val="none" w:sz="0" w:space="0" w:color="auto"/>
                        <w:left w:val="none" w:sz="0" w:space="0" w:color="auto"/>
                        <w:bottom w:val="none" w:sz="0" w:space="0" w:color="auto"/>
                        <w:right w:val="none" w:sz="0" w:space="0" w:color="auto"/>
                      </w:divBdr>
                      <w:divsChild>
                        <w:div w:id="657736431">
                          <w:marLeft w:val="480"/>
                          <w:marRight w:val="0"/>
                          <w:marTop w:val="0"/>
                          <w:marBottom w:val="120"/>
                          <w:divBdr>
                            <w:top w:val="none" w:sz="0" w:space="0" w:color="auto"/>
                            <w:left w:val="none" w:sz="0" w:space="0" w:color="auto"/>
                            <w:bottom w:val="none" w:sz="0" w:space="0" w:color="auto"/>
                            <w:right w:val="none" w:sz="0" w:space="0" w:color="auto"/>
                          </w:divBdr>
                        </w:div>
                        <w:div w:id="231357474">
                          <w:marLeft w:val="480"/>
                          <w:marRight w:val="0"/>
                          <w:marTop w:val="0"/>
                          <w:marBottom w:val="120"/>
                          <w:divBdr>
                            <w:top w:val="none" w:sz="0" w:space="0" w:color="auto"/>
                            <w:left w:val="none" w:sz="0" w:space="0" w:color="auto"/>
                            <w:bottom w:val="none" w:sz="0" w:space="0" w:color="auto"/>
                            <w:right w:val="none" w:sz="0" w:space="0" w:color="auto"/>
                          </w:divBdr>
                          <w:divsChild>
                            <w:div w:id="164758720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767582784">
                      <w:marLeft w:val="480"/>
                      <w:marRight w:val="0"/>
                      <w:marTop w:val="0"/>
                      <w:marBottom w:val="120"/>
                      <w:divBdr>
                        <w:top w:val="none" w:sz="0" w:space="0" w:color="auto"/>
                        <w:left w:val="none" w:sz="0" w:space="0" w:color="auto"/>
                        <w:bottom w:val="none" w:sz="0" w:space="0" w:color="auto"/>
                        <w:right w:val="none" w:sz="0" w:space="0" w:color="auto"/>
                      </w:divBdr>
                      <w:divsChild>
                        <w:div w:id="1292588886">
                          <w:marLeft w:val="480"/>
                          <w:marRight w:val="0"/>
                          <w:marTop w:val="0"/>
                          <w:marBottom w:val="120"/>
                          <w:divBdr>
                            <w:top w:val="none" w:sz="0" w:space="0" w:color="auto"/>
                            <w:left w:val="none" w:sz="0" w:space="0" w:color="auto"/>
                            <w:bottom w:val="none" w:sz="0" w:space="0" w:color="auto"/>
                            <w:right w:val="none" w:sz="0" w:space="0" w:color="auto"/>
                          </w:divBdr>
                          <w:divsChild>
                            <w:div w:id="35003584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613635762">
                      <w:marLeft w:val="480"/>
                      <w:marRight w:val="0"/>
                      <w:marTop w:val="0"/>
                      <w:marBottom w:val="120"/>
                      <w:divBdr>
                        <w:top w:val="none" w:sz="0" w:space="0" w:color="auto"/>
                        <w:left w:val="none" w:sz="0" w:space="0" w:color="auto"/>
                        <w:bottom w:val="none" w:sz="0" w:space="0" w:color="auto"/>
                        <w:right w:val="none" w:sz="0" w:space="0" w:color="auto"/>
                      </w:divBdr>
                      <w:divsChild>
                        <w:div w:id="1766265829">
                          <w:marLeft w:val="480"/>
                          <w:marRight w:val="0"/>
                          <w:marTop w:val="0"/>
                          <w:marBottom w:val="120"/>
                          <w:divBdr>
                            <w:top w:val="none" w:sz="0" w:space="0" w:color="auto"/>
                            <w:left w:val="none" w:sz="0" w:space="0" w:color="auto"/>
                            <w:bottom w:val="none" w:sz="0" w:space="0" w:color="auto"/>
                            <w:right w:val="none" w:sz="0" w:space="0" w:color="auto"/>
                          </w:divBdr>
                        </w:div>
                        <w:div w:id="1332562640">
                          <w:marLeft w:val="480"/>
                          <w:marRight w:val="0"/>
                          <w:marTop w:val="0"/>
                          <w:marBottom w:val="120"/>
                          <w:divBdr>
                            <w:top w:val="none" w:sz="0" w:space="0" w:color="auto"/>
                            <w:left w:val="none" w:sz="0" w:space="0" w:color="auto"/>
                            <w:bottom w:val="none" w:sz="0" w:space="0" w:color="auto"/>
                            <w:right w:val="none" w:sz="0" w:space="0" w:color="auto"/>
                          </w:divBdr>
                          <w:divsChild>
                            <w:div w:id="124710841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66536953">
                      <w:marLeft w:val="480"/>
                      <w:marRight w:val="0"/>
                      <w:marTop w:val="0"/>
                      <w:marBottom w:val="120"/>
                      <w:divBdr>
                        <w:top w:val="none" w:sz="0" w:space="0" w:color="auto"/>
                        <w:left w:val="none" w:sz="0" w:space="0" w:color="auto"/>
                        <w:bottom w:val="none" w:sz="0" w:space="0" w:color="auto"/>
                        <w:right w:val="none" w:sz="0" w:space="0" w:color="auto"/>
                      </w:divBdr>
                      <w:divsChild>
                        <w:div w:id="2141260419">
                          <w:marLeft w:val="480"/>
                          <w:marRight w:val="0"/>
                          <w:marTop w:val="0"/>
                          <w:marBottom w:val="120"/>
                          <w:divBdr>
                            <w:top w:val="none" w:sz="0" w:space="0" w:color="auto"/>
                            <w:left w:val="none" w:sz="0" w:space="0" w:color="auto"/>
                            <w:bottom w:val="none" w:sz="0" w:space="0" w:color="auto"/>
                            <w:right w:val="none" w:sz="0" w:space="0" w:color="auto"/>
                          </w:divBdr>
                        </w:div>
                        <w:div w:id="1533347856">
                          <w:marLeft w:val="480"/>
                          <w:marRight w:val="0"/>
                          <w:marTop w:val="0"/>
                          <w:marBottom w:val="120"/>
                          <w:divBdr>
                            <w:top w:val="none" w:sz="0" w:space="0" w:color="auto"/>
                            <w:left w:val="none" w:sz="0" w:space="0" w:color="auto"/>
                            <w:bottom w:val="none" w:sz="0" w:space="0" w:color="auto"/>
                            <w:right w:val="none" w:sz="0" w:space="0" w:color="auto"/>
                          </w:divBdr>
                          <w:divsChild>
                            <w:div w:id="125647962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68424757">
                      <w:marLeft w:val="480"/>
                      <w:marRight w:val="0"/>
                      <w:marTop w:val="0"/>
                      <w:marBottom w:val="120"/>
                      <w:divBdr>
                        <w:top w:val="none" w:sz="0" w:space="0" w:color="auto"/>
                        <w:left w:val="none" w:sz="0" w:space="0" w:color="auto"/>
                        <w:bottom w:val="none" w:sz="0" w:space="0" w:color="auto"/>
                        <w:right w:val="none" w:sz="0" w:space="0" w:color="auto"/>
                      </w:divBdr>
                      <w:divsChild>
                        <w:div w:id="1615136545">
                          <w:marLeft w:val="480"/>
                          <w:marRight w:val="0"/>
                          <w:marTop w:val="0"/>
                          <w:marBottom w:val="120"/>
                          <w:divBdr>
                            <w:top w:val="none" w:sz="0" w:space="0" w:color="auto"/>
                            <w:left w:val="none" w:sz="0" w:space="0" w:color="auto"/>
                            <w:bottom w:val="none" w:sz="0" w:space="0" w:color="auto"/>
                            <w:right w:val="none" w:sz="0" w:space="0" w:color="auto"/>
                          </w:divBdr>
                          <w:divsChild>
                            <w:div w:id="26149714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00104900">
                      <w:marLeft w:val="480"/>
                      <w:marRight w:val="0"/>
                      <w:marTop w:val="0"/>
                      <w:marBottom w:val="120"/>
                      <w:divBdr>
                        <w:top w:val="none" w:sz="0" w:space="0" w:color="auto"/>
                        <w:left w:val="none" w:sz="0" w:space="0" w:color="auto"/>
                        <w:bottom w:val="none" w:sz="0" w:space="0" w:color="auto"/>
                        <w:right w:val="none" w:sz="0" w:space="0" w:color="auto"/>
                      </w:divBdr>
                      <w:divsChild>
                        <w:div w:id="983000927">
                          <w:marLeft w:val="480"/>
                          <w:marRight w:val="0"/>
                          <w:marTop w:val="0"/>
                          <w:marBottom w:val="120"/>
                          <w:divBdr>
                            <w:top w:val="none" w:sz="0" w:space="0" w:color="auto"/>
                            <w:left w:val="none" w:sz="0" w:space="0" w:color="auto"/>
                            <w:bottom w:val="none" w:sz="0" w:space="0" w:color="auto"/>
                            <w:right w:val="none" w:sz="0" w:space="0" w:color="auto"/>
                          </w:divBdr>
                        </w:div>
                        <w:div w:id="129375102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169981379">
                  <w:marLeft w:val="480"/>
                  <w:marRight w:val="0"/>
                  <w:marTop w:val="0"/>
                  <w:marBottom w:val="120"/>
                  <w:divBdr>
                    <w:top w:val="none" w:sz="0" w:space="0" w:color="auto"/>
                    <w:left w:val="none" w:sz="0" w:space="0" w:color="auto"/>
                    <w:bottom w:val="none" w:sz="0" w:space="0" w:color="auto"/>
                    <w:right w:val="none" w:sz="0" w:space="0" w:color="auto"/>
                  </w:divBdr>
                  <w:divsChild>
                    <w:div w:id="1108892621">
                      <w:marLeft w:val="480"/>
                      <w:marRight w:val="0"/>
                      <w:marTop w:val="0"/>
                      <w:marBottom w:val="120"/>
                      <w:divBdr>
                        <w:top w:val="none" w:sz="0" w:space="0" w:color="auto"/>
                        <w:left w:val="none" w:sz="0" w:space="0" w:color="auto"/>
                        <w:bottom w:val="none" w:sz="0" w:space="0" w:color="auto"/>
                        <w:right w:val="none" w:sz="0" w:space="0" w:color="auto"/>
                      </w:divBdr>
                      <w:divsChild>
                        <w:div w:id="1810052171">
                          <w:marLeft w:val="480"/>
                          <w:marRight w:val="0"/>
                          <w:marTop w:val="0"/>
                          <w:marBottom w:val="120"/>
                          <w:divBdr>
                            <w:top w:val="none" w:sz="0" w:space="0" w:color="auto"/>
                            <w:left w:val="none" w:sz="0" w:space="0" w:color="auto"/>
                            <w:bottom w:val="none" w:sz="0" w:space="0" w:color="auto"/>
                            <w:right w:val="none" w:sz="0" w:space="0" w:color="auto"/>
                          </w:divBdr>
                        </w:div>
                      </w:divsChild>
                    </w:div>
                    <w:div w:id="1008017360">
                      <w:marLeft w:val="480"/>
                      <w:marRight w:val="0"/>
                      <w:marTop w:val="0"/>
                      <w:marBottom w:val="120"/>
                      <w:divBdr>
                        <w:top w:val="none" w:sz="0" w:space="0" w:color="auto"/>
                        <w:left w:val="none" w:sz="0" w:space="0" w:color="auto"/>
                        <w:bottom w:val="none" w:sz="0" w:space="0" w:color="auto"/>
                        <w:right w:val="none" w:sz="0" w:space="0" w:color="auto"/>
                      </w:divBdr>
                      <w:divsChild>
                        <w:div w:id="2080710386">
                          <w:marLeft w:val="480"/>
                          <w:marRight w:val="0"/>
                          <w:marTop w:val="0"/>
                          <w:marBottom w:val="120"/>
                          <w:divBdr>
                            <w:top w:val="none" w:sz="0" w:space="0" w:color="auto"/>
                            <w:left w:val="none" w:sz="0" w:space="0" w:color="auto"/>
                            <w:bottom w:val="none" w:sz="0" w:space="0" w:color="auto"/>
                            <w:right w:val="none" w:sz="0" w:space="0" w:color="auto"/>
                          </w:divBdr>
                        </w:div>
                      </w:divsChild>
                    </w:div>
                    <w:div w:id="1683975885">
                      <w:marLeft w:val="480"/>
                      <w:marRight w:val="0"/>
                      <w:marTop w:val="0"/>
                      <w:marBottom w:val="120"/>
                      <w:divBdr>
                        <w:top w:val="none" w:sz="0" w:space="0" w:color="auto"/>
                        <w:left w:val="none" w:sz="0" w:space="0" w:color="auto"/>
                        <w:bottom w:val="none" w:sz="0" w:space="0" w:color="auto"/>
                        <w:right w:val="none" w:sz="0" w:space="0" w:color="auto"/>
                      </w:divBdr>
                      <w:divsChild>
                        <w:div w:id="2093357951">
                          <w:marLeft w:val="480"/>
                          <w:marRight w:val="0"/>
                          <w:marTop w:val="0"/>
                          <w:marBottom w:val="120"/>
                          <w:divBdr>
                            <w:top w:val="none" w:sz="0" w:space="0" w:color="auto"/>
                            <w:left w:val="none" w:sz="0" w:space="0" w:color="auto"/>
                            <w:bottom w:val="none" w:sz="0" w:space="0" w:color="auto"/>
                            <w:right w:val="none" w:sz="0" w:space="0" w:color="auto"/>
                          </w:divBdr>
                        </w:div>
                        <w:div w:id="210311666">
                          <w:marLeft w:val="480"/>
                          <w:marRight w:val="0"/>
                          <w:marTop w:val="0"/>
                          <w:marBottom w:val="120"/>
                          <w:divBdr>
                            <w:top w:val="none" w:sz="0" w:space="0" w:color="auto"/>
                            <w:left w:val="none" w:sz="0" w:space="0" w:color="auto"/>
                            <w:bottom w:val="none" w:sz="0" w:space="0" w:color="auto"/>
                            <w:right w:val="none" w:sz="0" w:space="0" w:color="auto"/>
                          </w:divBdr>
                          <w:divsChild>
                            <w:div w:id="155978475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960964906">
                      <w:marLeft w:val="480"/>
                      <w:marRight w:val="0"/>
                      <w:marTop w:val="0"/>
                      <w:marBottom w:val="120"/>
                      <w:divBdr>
                        <w:top w:val="none" w:sz="0" w:space="0" w:color="auto"/>
                        <w:left w:val="none" w:sz="0" w:space="0" w:color="auto"/>
                        <w:bottom w:val="none" w:sz="0" w:space="0" w:color="auto"/>
                        <w:right w:val="none" w:sz="0" w:space="0" w:color="auto"/>
                      </w:divBdr>
                      <w:divsChild>
                        <w:div w:id="1321039456">
                          <w:marLeft w:val="480"/>
                          <w:marRight w:val="0"/>
                          <w:marTop w:val="0"/>
                          <w:marBottom w:val="120"/>
                          <w:divBdr>
                            <w:top w:val="none" w:sz="0" w:space="0" w:color="auto"/>
                            <w:left w:val="none" w:sz="0" w:space="0" w:color="auto"/>
                            <w:bottom w:val="none" w:sz="0" w:space="0" w:color="auto"/>
                            <w:right w:val="none" w:sz="0" w:space="0" w:color="auto"/>
                          </w:divBdr>
                        </w:div>
                        <w:div w:id="1179927398">
                          <w:marLeft w:val="480"/>
                          <w:marRight w:val="0"/>
                          <w:marTop w:val="0"/>
                          <w:marBottom w:val="120"/>
                          <w:divBdr>
                            <w:top w:val="none" w:sz="0" w:space="0" w:color="auto"/>
                            <w:left w:val="none" w:sz="0" w:space="0" w:color="auto"/>
                            <w:bottom w:val="none" w:sz="0" w:space="0" w:color="auto"/>
                            <w:right w:val="none" w:sz="0" w:space="0" w:color="auto"/>
                          </w:divBdr>
                          <w:divsChild>
                            <w:div w:id="170651632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6705203">
                  <w:marLeft w:val="480"/>
                  <w:marRight w:val="0"/>
                  <w:marTop w:val="0"/>
                  <w:marBottom w:val="120"/>
                  <w:divBdr>
                    <w:top w:val="none" w:sz="0" w:space="0" w:color="auto"/>
                    <w:left w:val="none" w:sz="0" w:space="0" w:color="auto"/>
                    <w:bottom w:val="none" w:sz="0" w:space="0" w:color="auto"/>
                    <w:right w:val="none" w:sz="0" w:space="0" w:color="auto"/>
                  </w:divBdr>
                  <w:divsChild>
                    <w:div w:id="143159056">
                      <w:marLeft w:val="480"/>
                      <w:marRight w:val="0"/>
                      <w:marTop w:val="0"/>
                      <w:marBottom w:val="120"/>
                      <w:divBdr>
                        <w:top w:val="none" w:sz="0" w:space="0" w:color="auto"/>
                        <w:left w:val="none" w:sz="0" w:space="0" w:color="auto"/>
                        <w:bottom w:val="none" w:sz="0" w:space="0" w:color="auto"/>
                        <w:right w:val="none" w:sz="0" w:space="0" w:color="auto"/>
                      </w:divBdr>
                    </w:div>
                    <w:div w:id="135280209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09115773">
          <w:marLeft w:val="0"/>
          <w:marRight w:val="0"/>
          <w:marTop w:val="0"/>
          <w:marBottom w:val="0"/>
          <w:divBdr>
            <w:top w:val="single" w:sz="6" w:space="6" w:color="000000"/>
            <w:left w:val="none" w:sz="0" w:space="0" w:color="auto"/>
            <w:bottom w:val="none" w:sz="0" w:space="0" w:color="auto"/>
            <w:right w:val="none" w:sz="0" w:space="0" w:color="auto"/>
          </w:divBdr>
          <w:divsChild>
            <w:div w:id="2010019182">
              <w:marLeft w:val="480"/>
              <w:marRight w:val="0"/>
              <w:marTop w:val="0"/>
              <w:marBottom w:val="120"/>
              <w:divBdr>
                <w:top w:val="none" w:sz="0" w:space="0" w:color="auto"/>
                <w:left w:val="none" w:sz="0" w:space="0" w:color="auto"/>
                <w:bottom w:val="none" w:sz="0" w:space="0" w:color="auto"/>
                <w:right w:val="none" w:sz="0" w:space="0" w:color="auto"/>
              </w:divBdr>
              <w:divsChild>
                <w:div w:id="822813570">
                  <w:marLeft w:val="480"/>
                  <w:marRight w:val="0"/>
                  <w:marTop w:val="0"/>
                  <w:marBottom w:val="120"/>
                  <w:divBdr>
                    <w:top w:val="none" w:sz="0" w:space="0" w:color="auto"/>
                    <w:left w:val="none" w:sz="0" w:space="0" w:color="auto"/>
                    <w:bottom w:val="none" w:sz="0" w:space="0" w:color="auto"/>
                    <w:right w:val="none" w:sz="0" w:space="0" w:color="auto"/>
                  </w:divBdr>
                  <w:divsChild>
                    <w:div w:id="306669383">
                      <w:marLeft w:val="480"/>
                      <w:marRight w:val="0"/>
                      <w:marTop w:val="0"/>
                      <w:marBottom w:val="120"/>
                      <w:divBdr>
                        <w:top w:val="none" w:sz="0" w:space="0" w:color="auto"/>
                        <w:left w:val="none" w:sz="0" w:space="0" w:color="auto"/>
                        <w:bottom w:val="none" w:sz="0" w:space="0" w:color="auto"/>
                        <w:right w:val="none" w:sz="0" w:space="0" w:color="auto"/>
                      </w:divBdr>
                      <w:divsChild>
                        <w:div w:id="1132745317">
                          <w:marLeft w:val="480"/>
                          <w:marRight w:val="0"/>
                          <w:marTop w:val="0"/>
                          <w:marBottom w:val="120"/>
                          <w:divBdr>
                            <w:top w:val="none" w:sz="0" w:space="0" w:color="auto"/>
                            <w:left w:val="none" w:sz="0" w:space="0" w:color="auto"/>
                            <w:bottom w:val="none" w:sz="0" w:space="0" w:color="auto"/>
                            <w:right w:val="none" w:sz="0" w:space="0" w:color="auto"/>
                          </w:divBdr>
                        </w:div>
                        <w:div w:id="10088150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143960371">
                  <w:marLeft w:val="480"/>
                  <w:marRight w:val="0"/>
                  <w:marTop w:val="0"/>
                  <w:marBottom w:val="120"/>
                  <w:divBdr>
                    <w:top w:val="none" w:sz="0" w:space="0" w:color="auto"/>
                    <w:left w:val="none" w:sz="0" w:space="0" w:color="auto"/>
                    <w:bottom w:val="none" w:sz="0" w:space="0" w:color="auto"/>
                    <w:right w:val="none" w:sz="0" w:space="0" w:color="auto"/>
                  </w:divBdr>
                </w:div>
                <w:div w:id="2094473615">
                  <w:marLeft w:val="480"/>
                  <w:marRight w:val="0"/>
                  <w:marTop w:val="0"/>
                  <w:marBottom w:val="120"/>
                  <w:divBdr>
                    <w:top w:val="none" w:sz="0" w:space="0" w:color="auto"/>
                    <w:left w:val="none" w:sz="0" w:space="0" w:color="auto"/>
                    <w:bottom w:val="none" w:sz="0" w:space="0" w:color="auto"/>
                    <w:right w:val="none" w:sz="0" w:space="0" w:color="auto"/>
                  </w:divBdr>
                  <w:divsChild>
                    <w:div w:id="1551500285">
                      <w:marLeft w:val="480"/>
                      <w:marRight w:val="0"/>
                      <w:marTop w:val="0"/>
                      <w:marBottom w:val="120"/>
                      <w:divBdr>
                        <w:top w:val="none" w:sz="0" w:space="0" w:color="auto"/>
                        <w:left w:val="none" w:sz="0" w:space="0" w:color="auto"/>
                        <w:bottom w:val="none" w:sz="0" w:space="0" w:color="auto"/>
                        <w:right w:val="none" w:sz="0" w:space="0" w:color="auto"/>
                      </w:divBdr>
                      <w:divsChild>
                        <w:div w:id="417214391">
                          <w:marLeft w:val="480"/>
                          <w:marRight w:val="0"/>
                          <w:marTop w:val="0"/>
                          <w:marBottom w:val="120"/>
                          <w:divBdr>
                            <w:top w:val="none" w:sz="0" w:space="0" w:color="auto"/>
                            <w:left w:val="none" w:sz="0" w:space="0" w:color="auto"/>
                            <w:bottom w:val="none" w:sz="0" w:space="0" w:color="auto"/>
                            <w:right w:val="none" w:sz="0" w:space="0" w:color="auto"/>
                          </w:divBdr>
                        </w:div>
                        <w:div w:id="1574896999">
                          <w:marLeft w:val="480"/>
                          <w:marRight w:val="0"/>
                          <w:marTop w:val="0"/>
                          <w:marBottom w:val="120"/>
                          <w:divBdr>
                            <w:top w:val="none" w:sz="0" w:space="0" w:color="auto"/>
                            <w:left w:val="none" w:sz="0" w:space="0" w:color="auto"/>
                            <w:bottom w:val="none" w:sz="0" w:space="0" w:color="auto"/>
                            <w:right w:val="none" w:sz="0" w:space="0" w:color="auto"/>
                          </w:divBdr>
                          <w:divsChild>
                            <w:div w:id="21252287">
                              <w:marLeft w:val="480"/>
                              <w:marRight w:val="0"/>
                              <w:marTop w:val="0"/>
                              <w:marBottom w:val="120"/>
                              <w:divBdr>
                                <w:top w:val="none" w:sz="0" w:space="0" w:color="auto"/>
                                <w:left w:val="none" w:sz="0" w:space="0" w:color="auto"/>
                                <w:bottom w:val="none" w:sz="0" w:space="0" w:color="auto"/>
                                <w:right w:val="none" w:sz="0" w:space="0" w:color="auto"/>
                              </w:divBdr>
                              <w:divsChild>
                                <w:div w:id="1042247688">
                                  <w:marLeft w:val="480"/>
                                  <w:marRight w:val="0"/>
                                  <w:marTop w:val="0"/>
                                  <w:marBottom w:val="120"/>
                                  <w:divBdr>
                                    <w:top w:val="none" w:sz="0" w:space="0" w:color="auto"/>
                                    <w:left w:val="none" w:sz="0" w:space="0" w:color="auto"/>
                                    <w:bottom w:val="none" w:sz="0" w:space="0" w:color="auto"/>
                                    <w:right w:val="none" w:sz="0" w:space="0" w:color="auto"/>
                                  </w:divBdr>
                                  <w:divsChild>
                                    <w:div w:id="47595229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498807">
          <w:marLeft w:val="0"/>
          <w:marRight w:val="0"/>
          <w:marTop w:val="0"/>
          <w:marBottom w:val="0"/>
          <w:divBdr>
            <w:top w:val="single" w:sz="6" w:space="6" w:color="000000"/>
            <w:left w:val="none" w:sz="0" w:space="0" w:color="auto"/>
            <w:bottom w:val="none" w:sz="0" w:space="0" w:color="auto"/>
            <w:right w:val="none" w:sz="0" w:space="0" w:color="auto"/>
          </w:divBdr>
          <w:divsChild>
            <w:div w:id="1222906256">
              <w:marLeft w:val="480"/>
              <w:marRight w:val="0"/>
              <w:marTop w:val="0"/>
              <w:marBottom w:val="120"/>
              <w:divBdr>
                <w:top w:val="none" w:sz="0" w:space="0" w:color="auto"/>
                <w:left w:val="none" w:sz="0" w:space="0" w:color="auto"/>
                <w:bottom w:val="none" w:sz="0" w:space="0" w:color="auto"/>
                <w:right w:val="none" w:sz="0" w:space="0" w:color="auto"/>
              </w:divBdr>
              <w:divsChild>
                <w:div w:id="1381705759">
                  <w:marLeft w:val="480"/>
                  <w:marRight w:val="0"/>
                  <w:marTop w:val="0"/>
                  <w:marBottom w:val="120"/>
                  <w:divBdr>
                    <w:top w:val="none" w:sz="0" w:space="0" w:color="auto"/>
                    <w:left w:val="none" w:sz="0" w:space="0" w:color="auto"/>
                    <w:bottom w:val="none" w:sz="0" w:space="0" w:color="auto"/>
                    <w:right w:val="none" w:sz="0" w:space="0" w:color="auto"/>
                  </w:divBdr>
                  <w:divsChild>
                    <w:div w:id="1894192425">
                      <w:marLeft w:val="480"/>
                      <w:marRight w:val="0"/>
                      <w:marTop w:val="0"/>
                      <w:marBottom w:val="120"/>
                      <w:divBdr>
                        <w:top w:val="none" w:sz="0" w:space="0" w:color="auto"/>
                        <w:left w:val="none" w:sz="0" w:space="0" w:color="auto"/>
                        <w:bottom w:val="none" w:sz="0" w:space="0" w:color="auto"/>
                        <w:right w:val="none" w:sz="0" w:space="0" w:color="auto"/>
                      </w:divBdr>
                      <w:divsChild>
                        <w:div w:id="834957552">
                          <w:marLeft w:val="480"/>
                          <w:marRight w:val="0"/>
                          <w:marTop w:val="0"/>
                          <w:marBottom w:val="120"/>
                          <w:divBdr>
                            <w:top w:val="none" w:sz="0" w:space="0" w:color="auto"/>
                            <w:left w:val="none" w:sz="0" w:space="0" w:color="auto"/>
                            <w:bottom w:val="none" w:sz="0" w:space="0" w:color="auto"/>
                            <w:right w:val="none" w:sz="0" w:space="0" w:color="auto"/>
                          </w:divBdr>
                        </w:div>
                        <w:div w:id="115841868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17657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gdc.gov/csdgmgraphical/index.htm"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mrdata.usgs.gov/validation/phpPMnWoZ.html" TargetMode="External"/><Relationship Id="rId18" Type="http://schemas.openxmlformats.org/officeDocument/2006/relationships/hyperlink" Target="https://doi.org/10.5066/xxxxxxxxxxxxx"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mrdata.usgs.gov/validation/phpPMnWoZ.html" TargetMode="External"/><Relationship Id="rId17" Type="http://schemas.openxmlformats.org/officeDocument/2006/relationships/hyperlink" Target="https://doi.org/10.5066/F7HD7SRF" TargetMode="External"/><Relationship Id="rId2" Type="http://schemas.openxmlformats.org/officeDocument/2006/relationships/styles" Target="styles.xml"/><Relationship Id="rId16" Type="http://schemas.openxmlformats.org/officeDocument/2006/relationships/hyperlink" Target="https://doi.org/10.5066/xxxxxx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rdata.usgs.gov/validation/phpPMnWoZ-new.xml" TargetMode="External"/><Relationship Id="rId11" Type="http://schemas.openxmlformats.org/officeDocument/2006/relationships/hyperlink" Target="https://mrdata.usgs.gov/validation/phpPMnWoZ.html" TargetMode="External"/><Relationship Id="rId5" Type="http://schemas.openxmlformats.org/officeDocument/2006/relationships/hyperlink" Target="https://mrdata.usgs.gov/validation/phpPMnWoZ.faq.html" TargetMode="External"/><Relationship Id="rId15" Type="http://schemas.openxmlformats.org/officeDocument/2006/relationships/hyperlink" Target="https://doi.org/10.5066/xxxxxxxx" TargetMode="External"/><Relationship Id="rId10" Type="http://schemas.openxmlformats.org/officeDocument/2006/relationships/hyperlink" Target="https://mrdata.usgs.gov/validation/phpPMnWoZ.html" TargetMode="External"/><Relationship Id="rId19" Type="http://schemas.openxmlformats.org/officeDocument/2006/relationships/hyperlink" Target="https://geology.usgs.gov/tools/metadata/tools/doc/mp.html" TargetMode="External"/><Relationship Id="rId4" Type="http://schemas.openxmlformats.org/officeDocument/2006/relationships/webSettings" Target="webSettings.xml"/><Relationship Id="rId9" Type="http://schemas.openxmlformats.org/officeDocument/2006/relationships/hyperlink" Target="https://mrdata.usgs.gov/validation/phpPMnWoZ.html" TargetMode="External"/><Relationship Id="rId14" Type="http://schemas.openxmlformats.org/officeDocument/2006/relationships/hyperlink" Target="https://mrdata.usgs.gov/validation/phpPMnWoZ.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15</Pages>
  <Words>4405</Words>
  <Characters>25026</Characters>
  <Application>Microsoft Office Word</Application>
  <DocSecurity>0</DocSecurity>
  <Lines>595</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Walworth, Dennis H.</dc:creator>
  <cp:lastModifiedBy>Baker, Emily H</cp:lastModifiedBy>
  <cp:revision>6</cp:revision>
  <dcterms:created xsi:type="dcterms:W3CDTF">2018-02-02T22:33:00Z</dcterms:created>
  <dcterms:modified xsi:type="dcterms:W3CDTF">2018-02-03T00:11:00Z</dcterms:modified>
</cp:coreProperties>
</file>