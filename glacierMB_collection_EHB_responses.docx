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23BA5C" w14:textId="77777777" w:rsidR="00504E35" w:rsidRPr="00504E35" w:rsidRDefault="00504E35" w:rsidP="00504E3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04E35">
        <w:rPr>
          <w:rFonts w:ascii="Times New Roman" w:eastAsia="Times New Roman" w:hAnsi="Times New Roman" w:cs="Times New Roman"/>
          <w:b/>
          <w:bCs/>
          <w:kern w:val="36"/>
          <w:sz w:val="48"/>
          <w:szCs w:val="48"/>
        </w:rPr>
        <w:t>USGS Benchmark Glacier Mass Balance and Project Data: 1966-2016</w:t>
      </w:r>
    </w:p>
    <w:p w14:paraId="0DB165E5" w14:textId="77777777" w:rsidR="00504E35" w:rsidRPr="00504E35" w:rsidRDefault="00504E35" w:rsidP="00504E35">
      <w:pPr>
        <w:spacing w:after="0" w:line="240" w:lineRule="auto"/>
        <w:rPr>
          <w:rFonts w:ascii="Times New Roman" w:eastAsia="Times New Roman" w:hAnsi="Times New Roman" w:cs="Times New Roman"/>
          <w:sz w:val="24"/>
          <w:szCs w:val="24"/>
        </w:rPr>
      </w:pPr>
      <w:r w:rsidRPr="00504E35">
        <w:rPr>
          <w:rFonts w:ascii="Times New Roman" w:eastAsia="Times New Roman" w:hAnsi="Times New Roman" w:cs="Times New Roman"/>
          <w:sz w:val="24"/>
          <w:szCs w:val="24"/>
        </w:rPr>
        <w:t>Metadata also available as - [</w:t>
      </w:r>
      <w:hyperlink r:id="rId5" w:tooltip="This metadata record in an alternative format" w:history="1">
        <w:r w:rsidRPr="00504E35">
          <w:rPr>
            <w:rFonts w:ascii="Times New Roman" w:eastAsia="Times New Roman" w:hAnsi="Times New Roman" w:cs="Times New Roman"/>
            <w:color w:val="0000FF"/>
            <w:sz w:val="24"/>
            <w:szCs w:val="24"/>
            <w:u w:val="single"/>
          </w:rPr>
          <w:t>Questions &amp; Answers</w:t>
        </w:r>
      </w:hyperlink>
      <w:r w:rsidRPr="00504E35">
        <w:rPr>
          <w:rFonts w:ascii="Times New Roman" w:eastAsia="Times New Roman" w:hAnsi="Times New Roman" w:cs="Times New Roman"/>
          <w:sz w:val="24"/>
          <w:szCs w:val="24"/>
        </w:rPr>
        <w:t>] - [</w:t>
      </w:r>
      <w:proofErr w:type="spellStart"/>
      <w:r w:rsidRPr="00504E35">
        <w:rPr>
          <w:rFonts w:ascii="Times New Roman" w:eastAsia="Times New Roman" w:hAnsi="Times New Roman" w:cs="Times New Roman"/>
          <w:sz w:val="24"/>
          <w:szCs w:val="24"/>
        </w:rPr>
        <w:fldChar w:fldCharType="begin"/>
      </w:r>
      <w:r w:rsidRPr="00504E35">
        <w:rPr>
          <w:rFonts w:ascii="Times New Roman" w:eastAsia="Times New Roman" w:hAnsi="Times New Roman" w:cs="Times New Roman"/>
          <w:sz w:val="24"/>
          <w:szCs w:val="24"/>
        </w:rPr>
        <w:instrText xml:space="preserve"> HYPERLINK "https://mrdata.usgs.gov/validation/phpgSbn9X-new.txt" \o "This metadata record in an alternative format" </w:instrText>
      </w:r>
      <w:r w:rsidRPr="00504E35">
        <w:rPr>
          <w:rFonts w:ascii="Times New Roman" w:eastAsia="Times New Roman" w:hAnsi="Times New Roman" w:cs="Times New Roman"/>
          <w:sz w:val="24"/>
          <w:szCs w:val="24"/>
        </w:rPr>
        <w:fldChar w:fldCharType="separate"/>
      </w:r>
      <w:r w:rsidRPr="00504E35">
        <w:rPr>
          <w:rFonts w:ascii="Times New Roman" w:eastAsia="Times New Roman" w:hAnsi="Times New Roman" w:cs="Times New Roman"/>
          <w:color w:val="0000FF"/>
          <w:sz w:val="24"/>
          <w:szCs w:val="24"/>
          <w:u w:val="single"/>
        </w:rPr>
        <w:t>Parseable</w:t>
      </w:r>
      <w:proofErr w:type="spellEnd"/>
      <w:r w:rsidRPr="00504E35">
        <w:rPr>
          <w:rFonts w:ascii="Times New Roman" w:eastAsia="Times New Roman" w:hAnsi="Times New Roman" w:cs="Times New Roman"/>
          <w:color w:val="0000FF"/>
          <w:sz w:val="24"/>
          <w:szCs w:val="24"/>
          <w:u w:val="single"/>
        </w:rPr>
        <w:t xml:space="preserve"> text</w:t>
      </w:r>
      <w:r w:rsidRPr="00504E35">
        <w:rPr>
          <w:rFonts w:ascii="Times New Roman" w:eastAsia="Times New Roman" w:hAnsi="Times New Roman" w:cs="Times New Roman"/>
          <w:sz w:val="24"/>
          <w:szCs w:val="24"/>
        </w:rPr>
        <w:fldChar w:fldCharType="end"/>
      </w:r>
      <w:r w:rsidRPr="00504E35">
        <w:rPr>
          <w:rFonts w:ascii="Times New Roman" w:eastAsia="Times New Roman" w:hAnsi="Times New Roman" w:cs="Times New Roman"/>
          <w:sz w:val="24"/>
          <w:szCs w:val="24"/>
        </w:rPr>
        <w:t>] - [</w:t>
      </w:r>
      <w:hyperlink r:id="rId6" w:tooltip="This metadata record in an alternative format" w:history="1">
        <w:r w:rsidRPr="00504E35">
          <w:rPr>
            <w:rFonts w:ascii="Times New Roman" w:eastAsia="Times New Roman" w:hAnsi="Times New Roman" w:cs="Times New Roman"/>
            <w:color w:val="0000FF"/>
            <w:sz w:val="24"/>
            <w:szCs w:val="24"/>
            <w:u w:val="single"/>
          </w:rPr>
          <w:t>XML</w:t>
        </w:r>
      </w:hyperlink>
      <w:r w:rsidRPr="00504E35">
        <w:rPr>
          <w:rFonts w:ascii="Times New Roman" w:eastAsia="Times New Roman" w:hAnsi="Times New Roman" w:cs="Times New Roman"/>
          <w:sz w:val="24"/>
          <w:szCs w:val="24"/>
        </w:rPr>
        <w:t>]</w:t>
      </w:r>
    </w:p>
    <w:p w14:paraId="699EA914" w14:textId="77777777" w:rsidR="00504E35" w:rsidRPr="00504E35" w:rsidRDefault="00504E35" w:rsidP="00504E35">
      <w:pPr>
        <w:spacing w:before="100" w:beforeAutospacing="1" w:after="100" w:afterAutospacing="1" w:line="240" w:lineRule="auto"/>
        <w:outlineLvl w:val="2"/>
        <w:rPr>
          <w:rFonts w:ascii="Times New Roman" w:eastAsia="Times New Roman" w:hAnsi="Times New Roman" w:cs="Times New Roman"/>
          <w:b/>
          <w:bCs/>
          <w:sz w:val="27"/>
          <w:szCs w:val="27"/>
        </w:rPr>
      </w:pPr>
      <w:r w:rsidRPr="00504E35">
        <w:rPr>
          <w:rFonts w:ascii="Times New Roman" w:eastAsia="Times New Roman" w:hAnsi="Times New Roman" w:cs="Times New Roman"/>
          <w:b/>
          <w:bCs/>
          <w:sz w:val="27"/>
          <w:szCs w:val="27"/>
        </w:rPr>
        <w:t>Metadata:</w:t>
      </w:r>
    </w:p>
    <w:p w14:paraId="06C94886" w14:textId="77777777" w:rsidR="00504E35" w:rsidRPr="00504E35" w:rsidRDefault="00CA0C11" w:rsidP="00504E3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1" w:history="1">
        <w:proofErr w:type="spellStart"/>
        <w:r w:rsidR="00504E35" w:rsidRPr="00504E35">
          <w:rPr>
            <w:rFonts w:ascii="Times New Roman" w:eastAsia="Times New Roman" w:hAnsi="Times New Roman" w:cs="Times New Roman"/>
            <w:color w:val="0000FF"/>
            <w:sz w:val="24"/>
            <w:szCs w:val="24"/>
            <w:u w:val="single"/>
          </w:rPr>
          <w:t>Identification_Information</w:t>
        </w:r>
        <w:proofErr w:type="spellEnd"/>
      </w:hyperlink>
    </w:p>
    <w:p w14:paraId="72EFF180" w14:textId="77777777" w:rsidR="00504E35" w:rsidRPr="00504E35" w:rsidRDefault="00CA0C11" w:rsidP="00504E3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2" w:history="1">
        <w:proofErr w:type="spellStart"/>
        <w:r w:rsidR="00504E35" w:rsidRPr="00504E35">
          <w:rPr>
            <w:rFonts w:ascii="Times New Roman" w:eastAsia="Times New Roman" w:hAnsi="Times New Roman" w:cs="Times New Roman"/>
            <w:color w:val="0000FF"/>
            <w:sz w:val="24"/>
            <w:szCs w:val="24"/>
            <w:u w:val="single"/>
          </w:rPr>
          <w:t>Data_Quality_Information</w:t>
        </w:r>
        <w:proofErr w:type="spellEnd"/>
      </w:hyperlink>
    </w:p>
    <w:p w14:paraId="7A10BDDF" w14:textId="77777777" w:rsidR="00504E35" w:rsidRPr="00504E35" w:rsidRDefault="00CA0C11" w:rsidP="00504E3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3" w:history="1">
        <w:proofErr w:type="spellStart"/>
        <w:r w:rsidR="00504E35" w:rsidRPr="00504E35">
          <w:rPr>
            <w:rFonts w:ascii="Times New Roman" w:eastAsia="Times New Roman" w:hAnsi="Times New Roman" w:cs="Times New Roman"/>
            <w:color w:val="0000FF"/>
            <w:sz w:val="24"/>
            <w:szCs w:val="24"/>
            <w:u w:val="single"/>
          </w:rPr>
          <w:t>Entity_and_Attribute_Information</w:t>
        </w:r>
        <w:proofErr w:type="spellEnd"/>
      </w:hyperlink>
    </w:p>
    <w:p w14:paraId="6F51164F" w14:textId="77777777" w:rsidR="00504E35" w:rsidRPr="00504E35" w:rsidRDefault="00CA0C11" w:rsidP="00504E3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4" w:history="1">
        <w:proofErr w:type="spellStart"/>
        <w:r w:rsidR="00504E35" w:rsidRPr="00504E35">
          <w:rPr>
            <w:rFonts w:ascii="Times New Roman" w:eastAsia="Times New Roman" w:hAnsi="Times New Roman" w:cs="Times New Roman"/>
            <w:color w:val="0000FF"/>
            <w:sz w:val="24"/>
            <w:szCs w:val="24"/>
            <w:u w:val="single"/>
          </w:rPr>
          <w:t>Distribution_Information</w:t>
        </w:r>
        <w:proofErr w:type="spellEnd"/>
      </w:hyperlink>
    </w:p>
    <w:p w14:paraId="14D1D01C" w14:textId="77777777" w:rsidR="00504E35" w:rsidRPr="00504E35" w:rsidRDefault="00CA0C11" w:rsidP="00504E3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5" w:history="1">
        <w:proofErr w:type="spellStart"/>
        <w:r w:rsidR="00504E35" w:rsidRPr="00504E35">
          <w:rPr>
            <w:rFonts w:ascii="Times New Roman" w:eastAsia="Times New Roman" w:hAnsi="Times New Roman" w:cs="Times New Roman"/>
            <w:color w:val="0000FF"/>
            <w:sz w:val="24"/>
            <w:szCs w:val="24"/>
            <w:u w:val="single"/>
          </w:rPr>
          <w:t>Metadata_Reference_Information</w:t>
        </w:r>
        <w:proofErr w:type="spellEnd"/>
      </w:hyperlink>
    </w:p>
    <w:p w14:paraId="50297BF1"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Identification_Information</w:t>
      </w:r>
      <w:proofErr w:type="spellEnd"/>
      <w:r w:rsidRPr="00504E35">
        <w:rPr>
          <w:rFonts w:ascii="Times New Roman" w:eastAsia="Times New Roman" w:hAnsi="Times New Roman" w:cs="Times New Roman"/>
          <w:i/>
          <w:iCs/>
          <w:sz w:val="24"/>
          <w:szCs w:val="24"/>
        </w:rPr>
        <w:t>:</w:t>
      </w:r>
    </w:p>
    <w:p w14:paraId="6284A81D" w14:textId="77777777" w:rsidR="00504E35" w:rsidRPr="00504E35" w:rsidRDefault="00504E35" w:rsidP="00504E35">
      <w:pPr>
        <w:spacing w:after="0" w:line="240" w:lineRule="auto"/>
        <w:rPr>
          <w:rFonts w:ascii="Times New Roman" w:eastAsia="Times New Roman" w:hAnsi="Times New Roman" w:cs="Times New Roman"/>
          <w:sz w:val="24"/>
          <w:szCs w:val="24"/>
        </w:rPr>
      </w:pPr>
      <w:r w:rsidRPr="00504E35">
        <w:rPr>
          <w:rFonts w:ascii="Times New Roman" w:eastAsia="Times New Roman" w:hAnsi="Times New Roman" w:cs="Times New Roman"/>
          <w:i/>
          <w:iCs/>
          <w:sz w:val="24"/>
          <w:szCs w:val="24"/>
        </w:rPr>
        <w:t>Citation:</w:t>
      </w:r>
    </w:p>
    <w:p w14:paraId="16323907"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Citation_Information</w:t>
      </w:r>
      <w:proofErr w:type="spellEnd"/>
      <w:r w:rsidRPr="00504E35">
        <w:rPr>
          <w:rFonts w:ascii="Times New Roman" w:eastAsia="Times New Roman" w:hAnsi="Times New Roman" w:cs="Times New Roman"/>
          <w:i/>
          <w:iCs/>
          <w:sz w:val="24"/>
          <w:szCs w:val="24"/>
        </w:rPr>
        <w:t>:</w:t>
      </w:r>
    </w:p>
    <w:p w14:paraId="1FC288E1" w14:textId="77777777" w:rsidR="00504E35" w:rsidRPr="00504E35" w:rsidRDefault="00504E35" w:rsidP="00504E35">
      <w:pPr>
        <w:spacing w:after="0" w:line="240" w:lineRule="auto"/>
        <w:rPr>
          <w:rFonts w:ascii="Times New Roman" w:eastAsia="Times New Roman" w:hAnsi="Times New Roman" w:cs="Times New Roman"/>
          <w:sz w:val="24"/>
          <w:szCs w:val="24"/>
        </w:rPr>
      </w:pPr>
      <w:r w:rsidRPr="00504E35">
        <w:rPr>
          <w:rFonts w:ascii="Times New Roman" w:eastAsia="Times New Roman" w:hAnsi="Times New Roman" w:cs="Times New Roman"/>
          <w:i/>
          <w:iCs/>
          <w:sz w:val="24"/>
          <w:szCs w:val="24"/>
        </w:rPr>
        <w:t>Originator:</w:t>
      </w:r>
      <w:r w:rsidRPr="00504E35">
        <w:rPr>
          <w:rFonts w:ascii="Times New Roman" w:eastAsia="Times New Roman" w:hAnsi="Times New Roman" w:cs="Times New Roman"/>
          <w:sz w:val="24"/>
          <w:szCs w:val="24"/>
        </w:rPr>
        <w:t xml:space="preserve"> Emily H. Baker (ORCID: 0000-0002-0938-3496</w:t>
      </w:r>
      <w:proofErr w:type="gramStart"/>
      <w:r w:rsidRPr="00504E35">
        <w:rPr>
          <w:rFonts w:ascii="Times New Roman" w:eastAsia="Times New Roman" w:hAnsi="Times New Roman" w:cs="Times New Roman"/>
          <w:sz w:val="24"/>
          <w:szCs w:val="24"/>
        </w:rPr>
        <w:t>)</w:t>
      </w:r>
      <w:proofErr w:type="gramEnd"/>
      <w:r w:rsidRPr="00504E35">
        <w:rPr>
          <w:rFonts w:ascii="Times New Roman" w:eastAsia="Times New Roman" w:hAnsi="Times New Roman" w:cs="Times New Roman"/>
          <w:sz w:val="24"/>
          <w:szCs w:val="24"/>
        </w:rPr>
        <w:br/>
      </w:r>
      <w:r w:rsidRPr="00504E35">
        <w:rPr>
          <w:rFonts w:ascii="Times New Roman" w:eastAsia="Times New Roman" w:hAnsi="Times New Roman" w:cs="Times New Roman"/>
          <w:i/>
          <w:iCs/>
          <w:sz w:val="24"/>
          <w:szCs w:val="24"/>
        </w:rPr>
        <w:t>Originator:</w:t>
      </w:r>
      <w:r w:rsidRPr="00504E35">
        <w:rPr>
          <w:rFonts w:ascii="Times New Roman" w:eastAsia="Times New Roman" w:hAnsi="Times New Roman" w:cs="Times New Roman"/>
          <w:sz w:val="24"/>
          <w:szCs w:val="24"/>
        </w:rPr>
        <w:t xml:space="preserve"> Christopher J. McNeil (ORCID: 0000-0003-4170-0428)</w:t>
      </w:r>
      <w:r w:rsidRPr="00504E35">
        <w:rPr>
          <w:rFonts w:ascii="Times New Roman" w:eastAsia="Times New Roman" w:hAnsi="Times New Roman" w:cs="Times New Roman"/>
          <w:sz w:val="24"/>
          <w:szCs w:val="24"/>
        </w:rPr>
        <w:br/>
      </w:r>
      <w:r w:rsidRPr="00504E35">
        <w:rPr>
          <w:rFonts w:ascii="Times New Roman" w:eastAsia="Times New Roman" w:hAnsi="Times New Roman" w:cs="Times New Roman"/>
          <w:i/>
          <w:iCs/>
          <w:sz w:val="24"/>
          <w:szCs w:val="24"/>
        </w:rPr>
        <w:t>Originator:</w:t>
      </w:r>
      <w:r w:rsidRPr="00504E35">
        <w:rPr>
          <w:rFonts w:ascii="Times New Roman" w:eastAsia="Times New Roman" w:hAnsi="Times New Roman" w:cs="Times New Roman"/>
          <w:sz w:val="24"/>
          <w:szCs w:val="24"/>
        </w:rPr>
        <w:t xml:space="preserve"> Louis C. Sass (ORCID: 0000-0003-4677-029X)</w:t>
      </w:r>
      <w:r w:rsidRPr="00504E35">
        <w:rPr>
          <w:rFonts w:ascii="Times New Roman" w:eastAsia="Times New Roman" w:hAnsi="Times New Roman" w:cs="Times New Roman"/>
          <w:sz w:val="24"/>
          <w:szCs w:val="24"/>
        </w:rPr>
        <w:br/>
      </w:r>
      <w:r w:rsidRPr="00504E35">
        <w:rPr>
          <w:rFonts w:ascii="Times New Roman" w:eastAsia="Times New Roman" w:hAnsi="Times New Roman" w:cs="Times New Roman"/>
          <w:i/>
          <w:iCs/>
          <w:sz w:val="24"/>
          <w:szCs w:val="24"/>
        </w:rPr>
        <w:t>Originator:</w:t>
      </w:r>
      <w:r w:rsidRPr="00504E35">
        <w:rPr>
          <w:rFonts w:ascii="Times New Roman" w:eastAsia="Times New Roman" w:hAnsi="Times New Roman" w:cs="Times New Roman"/>
          <w:sz w:val="24"/>
          <w:szCs w:val="24"/>
        </w:rPr>
        <w:t xml:space="preserve"> Shad </w:t>
      </w:r>
      <w:proofErr w:type="spellStart"/>
      <w:r w:rsidRPr="00504E35">
        <w:rPr>
          <w:rFonts w:ascii="Times New Roman" w:eastAsia="Times New Roman" w:hAnsi="Times New Roman" w:cs="Times New Roman"/>
          <w:sz w:val="24"/>
          <w:szCs w:val="24"/>
        </w:rPr>
        <w:t>O'Neel</w:t>
      </w:r>
      <w:proofErr w:type="spellEnd"/>
      <w:r w:rsidRPr="00504E35">
        <w:rPr>
          <w:rFonts w:ascii="Times New Roman" w:eastAsia="Times New Roman" w:hAnsi="Times New Roman" w:cs="Times New Roman"/>
          <w:sz w:val="24"/>
          <w:szCs w:val="24"/>
        </w:rPr>
        <w:t xml:space="preserve"> (ORCID: 0000-0002-9185-0144)</w:t>
      </w:r>
      <w:r w:rsidRPr="00504E35">
        <w:rPr>
          <w:rFonts w:ascii="Times New Roman" w:eastAsia="Times New Roman" w:hAnsi="Times New Roman" w:cs="Times New Roman"/>
          <w:sz w:val="24"/>
          <w:szCs w:val="24"/>
        </w:rPr>
        <w:br/>
      </w:r>
      <w:proofErr w:type="spellStart"/>
      <w:r w:rsidRPr="00504E35">
        <w:rPr>
          <w:rFonts w:ascii="Times New Roman" w:eastAsia="Times New Roman" w:hAnsi="Times New Roman" w:cs="Times New Roman"/>
          <w:i/>
          <w:iCs/>
          <w:sz w:val="24"/>
          <w:szCs w:val="24"/>
        </w:rPr>
        <w:t>Publication_Date</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20180101</w:t>
      </w:r>
      <w:r w:rsidRPr="00504E35">
        <w:rPr>
          <w:rFonts w:ascii="Times New Roman" w:eastAsia="Times New Roman" w:hAnsi="Times New Roman" w:cs="Times New Roman"/>
          <w:sz w:val="24"/>
          <w:szCs w:val="24"/>
        </w:rPr>
        <w:br/>
      </w:r>
      <w:r w:rsidRPr="00504E35">
        <w:rPr>
          <w:rFonts w:ascii="Times New Roman" w:eastAsia="Times New Roman" w:hAnsi="Times New Roman" w:cs="Times New Roman"/>
          <w:i/>
          <w:iCs/>
          <w:sz w:val="24"/>
          <w:szCs w:val="24"/>
        </w:rPr>
        <w:t>Title:</w:t>
      </w:r>
      <w:r w:rsidRPr="00504E35">
        <w:rPr>
          <w:rFonts w:ascii="Times New Roman" w:eastAsia="Times New Roman" w:hAnsi="Times New Roman" w:cs="Times New Roman"/>
          <w:sz w:val="24"/>
          <w:szCs w:val="24"/>
        </w:rPr>
        <w:t xml:space="preserve"> USGS Benchmark Glacier Mass Balance and Project Data: 1966-2016</w:t>
      </w:r>
      <w:r w:rsidRPr="00504E35">
        <w:rPr>
          <w:rFonts w:ascii="Times New Roman" w:eastAsia="Times New Roman" w:hAnsi="Times New Roman" w:cs="Times New Roman"/>
          <w:sz w:val="24"/>
          <w:szCs w:val="24"/>
        </w:rPr>
        <w:br/>
      </w:r>
      <w:proofErr w:type="spellStart"/>
      <w:r w:rsidRPr="00504E35">
        <w:rPr>
          <w:rFonts w:ascii="Times New Roman" w:eastAsia="Times New Roman" w:hAnsi="Times New Roman" w:cs="Times New Roman"/>
          <w:i/>
          <w:iCs/>
          <w:sz w:val="24"/>
          <w:szCs w:val="24"/>
        </w:rPr>
        <w:t>Geospatial_Data_Presentation_Form</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w:t>
      </w:r>
      <w:del w:id="0" w:author="Walworth, Dennis H." w:date="2018-01-17T15:50:00Z">
        <w:r w:rsidRPr="00504E35" w:rsidDel="002D7037">
          <w:rPr>
            <w:rFonts w:ascii="Times New Roman" w:eastAsia="Times New Roman" w:hAnsi="Times New Roman" w:cs="Times New Roman"/>
            <w:sz w:val="24"/>
            <w:szCs w:val="24"/>
          </w:rPr>
          <w:delText xml:space="preserve">tabular digital </w:delText>
        </w:r>
        <w:commentRangeStart w:id="1"/>
        <w:r w:rsidRPr="00504E35" w:rsidDel="002D7037">
          <w:rPr>
            <w:rFonts w:ascii="Times New Roman" w:eastAsia="Times New Roman" w:hAnsi="Times New Roman" w:cs="Times New Roman"/>
            <w:sz w:val="24"/>
            <w:szCs w:val="24"/>
          </w:rPr>
          <w:delText>data</w:delText>
        </w:r>
      </w:del>
      <w:ins w:id="2" w:author="Walworth, Dennis H." w:date="2018-01-17T15:50:00Z">
        <w:r w:rsidR="002D7037">
          <w:rPr>
            <w:rFonts w:ascii="Times New Roman" w:eastAsia="Times New Roman" w:hAnsi="Times New Roman" w:cs="Times New Roman"/>
            <w:sz w:val="24"/>
            <w:szCs w:val="24"/>
          </w:rPr>
          <w:t>website</w:t>
        </w:r>
      </w:ins>
      <w:commentRangeEnd w:id="1"/>
      <w:r w:rsidR="00F72D2B">
        <w:rPr>
          <w:rStyle w:val="CommentReference"/>
        </w:rPr>
        <w:commentReference w:id="1"/>
      </w:r>
      <w:r w:rsidRPr="00504E35">
        <w:rPr>
          <w:rFonts w:ascii="Times New Roman" w:eastAsia="Times New Roman" w:hAnsi="Times New Roman" w:cs="Times New Roman"/>
          <w:sz w:val="24"/>
          <w:szCs w:val="24"/>
        </w:rPr>
        <w:br/>
      </w:r>
      <w:proofErr w:type="spellStart"/>
      <w:r w:rsidRPr="00504E35">
        <w:rPr>
          <w:rFonts w:ascii="Times New Roman" w:eastAsia="Times New Roman" w:hAnsi="Times New Roman" w:cs="Times New Roman"/>
          <w:i/>
          <w:iCs/>
          <w:sz w:val="24"/>
          <w:szCs w:val="24"/>
        </w:rPr>
        <w:t>Publication_Information</w:t>
      </w:r>
      <w:proofErr w:type="spellEnd"/>
      <w:r w:rsidRPr="00504E35">
        <w:rPr>
          <w:rFonts w:ascii="Times New Roman" w:eastAsia="Times New Roman" w:hAnsi="Times New Roman" w:cs="Times New Roman"/>
          <w:i/>
          <w:iCs/>
          <w:sz w:val="24"/>
          <w:szCs w:val="24"/>
        </w:rPr>
        <w:t>:</w:t>
      </w:r>
    </w:p>
    <w:p w14:paraId="0509D039" w14:textId="77777777" w:rsidR="00504E35" w:rsidRDefault="00504E35" w:rsidP="00504E35">
      <w:pPr>
        <w:spacing w:after="120" w:line="240" w:lineRule="auto"/>
        <w:rPr>
          <w:ins w:id="3" w:author="Walworth, Dennis H." w:date="2018-01-12T15:21:00Z"/>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Publication_Place</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Anchorage, AK</w:t>
      </w:r>
      <w:r w:rsidRPr="00504E35">
        <w:rPr>
          <w:rFonts w:ascii="Times New Roman" w:eastAsia="Times New Roman" w:hAnsi="Times New Roman" w:cs="Times New Roman"/>
          <w:sz w:val="24"/>
          <w:szCs w:val="24"/>
        </w:rPr>
        <w:br/>
      </w:r>
      <w:r w:rsidRPr="00504E35">
        <w:rPr>
          <w:rFonts w:ascii="Times New Roman" w:eastAsia="Times New Roman" w:hAnsi="Times New Roman" w:cs="Times New Roman"/>
          <w:i/>
          <w:iCs/>
          <w:sz w:val="24"/>
          <w:szCs w:val="24"/>
        </w:rPr>
        <w:t>Publisher:</w:t>
      </w:r>
      <w:r w:rsidRPr="00504E35">
        <w:rPr>
          <w:rFonts w:ascii="Times New Roman" w:eastAsia="Times New Roman" w:hAnsi="Times New Roman" w:cs="Times New Roman"/>
          <w:sz w:val="24"/>
          <w:szCs w:val="24"/>
        </w:rPr>
        <w:t xml:space="preserve"> U.S. Geological Survey, Alaska Science Center</w:t>
      </w:r>
    </w:p>
    <w:p w14:paraId="6485BBD3" w14:textId="77777777" w:rsidR="00026F5D" w:rsidRPr="00504E35" w:rsidRDefault="00026F5D" w:rsidP="00504E35">
      <w:pPr>
        <w:spacing w:after="120" w:line="240" w:lineRule="auto"/>
        <w:rPr>
          <w:rFonts w:ascii="Times New Roman" w:eastAsia="Times New Roman" w:hAnsi="Times New Roman" w:cs="Times New Roman"/>
          <w:sz w:val="24"/>
          <w:szCs w:val="24"/>
        </w:rPr>
      </w:pPr>
      <w:proofErr w:type="spellStart"/>
      <w:ins w:id="4" w:author="Walworth, Dennis H." w:date="2018-01-12T15:22:00Z">
        <w:r>
          <w:rPr>
            <w:rFonts w:ascii="Times New Roman" w:eastAsia="Times New Roman" w:hAnsi="Times New Roman" w:cs="Times New Roman"/>
            <w:sz w:val="24"/>
            <w:szCs w:val="24"/>
          </w:rPr>
          <w:t>Other_Citation_</w:t>
        </w:r>
        <w:commentRangeStart w:id="5"/>
        <w:commentRangeStart w:id="6"/>
        <w:r>
          <w:rPr>
            <w:rFonts w:ascii="Times New Roman" w:eastAsia="Times New Roman" w:hAnsi="Times New Roman" w:cs="Times New Roman"/>
            <w:sz w:val="24"/>
            <w:szCs w:val="24"/>
          </w:rPr>
          <w:t>Details</w:t>
        </w:r>
        <w:proofErr w:type="spellEnd"/>
        <w:r>
          <w:rPr>
            <w:rFonts w:ascii="Times New Roman" w:eastAsia="Times New Roman" w:hAnsi="Times New Roman" w:cs="Times New Roman"/>
            <w:sz w:val="24"/>
            <w:szCs w:val="24"/>
          </w:rPr>
          <w:t>:</w:t>
        </w:r>
        <w:commentRangeEnd w:id="5"/>
        <w:r>
          <w:rPr>
            <w:rStyle w:val="CommentReference"/>
          </w:rPr>
          <w:commentReference w:id="5"/>
        </w:r>
      </w:ins>
      <w:commentRangeEnd w:id="6"/>
      <w:r w:rsidR="00F04006">
        <w:rPr>
          <w:rStyle w:val="CommentReference"/>
        </w:rPr>
        <w:commentReference w:id="6"/>
      </w:r>
    </w:p>
    <w:p w14:paraId="7983726D" w14:textId="77777777" w:rsidR="00504E35" w:rsidRDefault="00504E35" w:rsidP="00504E35">
      <w:pPr>
        <w:spacing w:after="120" w:line="240" w:lineRule="auto"/>
        <w:rPr>
          <w:rFonts w:ascii="Times New Roman" w:eastAsia="Times New Roman" w:hAnsi="Times New Roman" w:cs="Times New Roman"/>
          <w:color w:val="0000FF"/>
          <w:sz w:val="24"/>
          <w:szCs w:val="24"/>
          <w:u w:val="single"/>
        </w:rPr>
      </w:pPr>
      <w:proofErr w:type="spellStart"/>
      <w:r w:rsidRPr="00504E35">
        <w:rPr>
          <w:rFonts w:ascii="Times New Roman" w:eastAsia="Times New Roman" w:hAnsi="Times New Roman" w:cs="Times New Roman"/>
          <w:i/>
          <w:iCs/>
          <w:sz w:val="24"/>
          <w:szCs w:val="24"/>
        </w:rPr>
        <w:t>Online_Linkage</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w:t>
      </w:r>
      <w:hyperlink r:id="rId14" w:history="1">
        <w:r w:rsidRPr="00504E35">
          <w:rPr>
            <w:rFonts w:ascii="Times New Roman" w:eastAsia="Times New Roman" w:hAnsi="Times New Roman" w:cs="Times New Roman"/>
            <w:color w:val="0000FF"/>
            <w:sz w:val="24"/>
            <w:szCs w:val="24"/>
            <w:u w:val="single"/>
          </w:rPr>
          <w:t>https://doi.org/10.5066/xxxxxxx</w:t>
        </w:r>
      </w:hyperlink>
    </w:p>
    <w:p w14:paraId="42C9CB90" w14:textId="77777777" w:rsidR="00342471" w:rsidRPr="00504E35" w:rsidRDefault="00342471" w:rsidP="00504E35">
      <w:pPr>
        <w:spacing w:after="120" w:line="240" w:lineRule="auto"/>
        <w:rPr>
          <w:rFonts w:ascii="Times New Roman" w:eastAsia="Times New Roman" w:hAnsi="Times New Roman" w:cs="Times New Roman"/>
          <w:sz w:val="24"/>
          <w:szCs w:val="24"/>
        </w:rPr>
      </w:pPr>
      <w:proofErr w:type="spellStart"/>
      <w:ins w:id="7" w:author="Walworth, Dennis H." w:date="2018-01-12T15:12:00Z">
        <w:r>
          <w:rPr>
            <w:rFonts w:ascii="Times New Roman" w:eastAsia="Times New Roman" w:hAnsi="Times New Roman" w:cs="Times New Roman"/>
            <w:sz w:val="24"/>
            <w:szCs w:val="24"/>
          </w:rPr>
          <w:t>Larger_work_</w:t>
        </w:r>
        <w:commentRangeStart w:id="8"/>
        <w:commentRangeStart w:id="9"/>
        <w:commentRangeStart w:id="10"/>
        <w:commentRangeStart w:id="11"/>
        <w:r>
          <w:rPr>
            <w:rFonts w:ascii="Times New Roman" w:eastAsia="Times New Roman" w:hAnsi="Times New Roman" w:cs="Times New Roman"/>
            <w:sz w:val="24"/>
            <w:szCs w:val="24"/>
          </w:rPr>
          <w:t>citation</w:t>
        </w:r>
        <w:commentRangeEnd w:id="8"/>
        <w:proofErr w:type="spellEnd"/>
        <w:r>
          <w:rPr>
            <w:rStyle w:val="CommentReference"/>
          </w:rPr>
          <w:commentReference w:id="8"/>
        </w:r>
      </w:ins>
      <w:commentRangeEnd w:id="9"/>
      <w:commentRangeEnd w:id="11"/>
      <w:r w:rsidR="00F04006">
        <w:rPr>
          <w:rStyle w:val="CommentReference"/>
        </w:rPr>
        <w:commentReference w:id="11"/>
      </w:r>
      <w:ins w:id="12" w:author="Walworth, Dennis H." w:date="2018-01-12T16:17:00Z">
        <w:r w:rsidR="00362E05">
          <w:rPr>
            <w:rStyle w:val="CommentReference"/>
          </w:rPr>
          <w:commentReference w:id="9"/>
        </w:r>
      </w:ins>
      <w:commentRangeEnd w:id="10"/>
      <w:r w:rsidR="00F04006">
        <w:rPr>
          <w:rStyle w:val="CommentReference"/>
        </w:rPr>
        <w:commentReference w:id="10"/>
      </w:r>
    </w:p>
    <w:p w14:paraId="529338D7" w14:textId="77777777" w:rsidR="00504E35" w:rsidRPr="00504E35" w:rsidRDefault="00504E35" w:rsidP="00504E35">
      <w:pPr>
        <w:spacing w:after="0" w:line="240" w:lineRule="auto"/>
        <w:rPr>
          <w:rFonts w:ascii="Times New Roman" w:eastAsia="Times New Roman" w:hAnsi="Times New Roman" w:cs="Times New Roman"/>
          <w:sz w:val="24"/>
          <w:szCs w:val="24"/>
        </w:rPr>
      </w:pPr>
      <w:r w:rsidRPr="00504E35">
        <w:rPr>
          <w:rFonts w:ascii="Times New Roman" w:eastAsia="Times New Roman" w:hAnsi="Times New Roman" w:cs="Times New Roman"/>
          <w:i/>
          <w:iCs/>
          <w:sz w:val="24"/>
          <w:szCs w:val="24"/>
        </w:rPr>
        <w:t>Description:</w:t>
      </w:r>
    </w:p>
    <w:p w14:paraId="74F86EA9" w14:textId="77777777" w:rsidR="00504E35" w:rsidRPr="00504E35" w:rsidRDefault="00504E35" w:rsidP="00504E35">
      <w:pPr>
        <w:spacing w:after="0" w:line="240" w:lineRule="auto"/>
        <w:rPr>
          <w:rFonts w:ascii="Times New Roman" w:eastAsia="Times New Roman" w:hAnsi="Times New Roman" w:cs="Times New Roman"/>
          <w:sz w:val="24"/>
          <w:szCs w:val="24"/>
        </w:rPr>
      </w:pPr>
      <w:r w:rsidRPr="00504E35">
        <w:rPr>
          <w:rFonts w:ascii="Times New Roman" w:eastAsia="Times New Roman" w:hAnsi="Times New Roman" w:cs="Times New Roman"/>
          <w:i/>
          <w:iCs/>
          <w:sz w:val="24"/>
          <w:szCs w:val="24"/>
        </w:rPr>
        <w:t>Abstract:</w:t>
      </w:r>
      <w:r w:rsidRPr="00504E35">
        <w:rPr>
          <w:rFonts w:ascii="Times New Roman" w:eastAsia="Times New Roman" w:hAnsi="Times New Roman" w:cs="Times New Roman"/>
          <w:sz w:val="24"/>
          <w:szCs w:val="24"/>
        </w:rPr>
        <w:t xml:space="preserve"> </w:t>
      </w:r>
    </w:p>
    <w:p w14:paraId="79BA526F" w14:textId="77777777" w:rsidR="00504E35" w:rsidRPr="00504E35" w:rsidRDefault="00504E35" w:rsidP="00504E35">
      <w:pPr>
        <w:spacing w:after="120" w:line="240" w:lineRule="auto"/>
        <w:rPr>
          <w:rFonts w:ascii="Times New Roman" w:eastAsia="Times New Roman" w:hAnsi="Times New Roman" w:cs="Times New Roman"/>
          <w:sz w:val="24"/>
          <w:szCs w:val="24"/>
        </w:rPr>
      </w:pPr>
      <w:r w:rsidRPr="00504E35">
        <w:rPr>
          <w:rFonts w:ascii="Times New Roman" w:eastAsia="Times New Roman" w:hAnsi="Times New Roman" w:cs="Times New Roman"/>
          <w:sz w:val="24"/>
          <w:szCs w:val="24"/>
        </w:rPr>
        <w:t>Since the late 1950s</w:t>
      </w:r>
      <w:del w:id="13" w:author="Walworth, Dennis H." w:date="2018-01-12T15:12:00Z">
        <w:r w:rsidRPr="00504E35" w:rsidDel="00342471">
          <w:rPr>
            <w:rFonts w:ascii="Times New Roman" w:eastAsia="Times New Roman" w:hAnsi="Times New Roman" w:cs="Times New Roman"/>
            <w:sz w:val="24"/>
            <w:szCs w:val="24"/>
          </w:rPr>
          <w:delText xml:space="preserve"> the late 1950s</w:delText>
        </w:r>
      </w:del>
      <w:r w:rsidRPr="00504E35">
        <w:rPr>
          <w:rFonts w:ascii="Times New Roman" w:eastAsia="Times New Roman" w:hAnsi="Times New Roman" w:cs="Times New Roman"/>
          <w:sz w:val="24"/>
          <w:szCs w:val="24"/>
        </w:rPr>
        <w:t xml:space="preserve">, the USGS has maintained a long-term glacier mass-balance program at three North American glaciers. Measurements began on South Cascade Glacier, WA in 1958, expanding to </w:t>
      </w:r>
      <w:proofErr w:type="spellStart"/>
      <w:r w:rsidRPr="00504E35">
        <w:rPr>
          <w:rFonts w:ascii="Times New Roman" w:eastAsia="Times New Roman" w:hAnsi="Times New Roman" w:cs="Times New Roman"/>
          <w:sz w:val="24"/>
          <w:szCs w:val="24"/>
        </w:rPr>
        <w:t>Gulkana</w:t>
      </w:r>
      <w:proofErr w:type="spellEnd"/>
      <w:r w:rsidRPr="00504E35">
        <w:rPr>
          <w:rFonts w:ascii="Times New Roman" w:eastAsia="Times New Roman" w:hAnsi="Times New Roman" w:cs="Times New Roman"/>
          <w:sz w:val="24"/>
          <w:szCs w:val="24"/>
        </w:rPr>
        <w:t xml:space="preserve"> and Wolverine glaciers, AK in 1966, and later Sperry Glacier, MT in 2005. Additional measurements have been made on Lemon Creek and </w:t>
      </w:r>
      <w:proofErr w:type="spellStart"/>
      <w:r w:rsidRPr="00504E35">
        <w:rPr>
          <w:rFonts w:ascii="Times New Roman" w:eastAsia="Times New Roman" w:hAnsi="Times New Roman" w:cs="Times New Roman"/>
          <w:sz w:val="24"/>
          <w:szCs w:val="24"/>
        </w:rPr>
        <w:t>Taku</w:t>
      </w:r>
      <w:proofErr w:type="spellEnd"/>
      <w:r w:rsidRPr="00504E35">
        <w:rPr>
          <w:rFonts w:ascii="Times New Roman" w:eastAsia="Times New Roman" w:hAnsi="Times New Roman" w:cs="Times New Roman"/>
          <w:sz w:val="24"/>
          <w:szCs w:val="24"/>
        </w:rPr>
        <w:t xml:space="preserve"> glaciers, AK to compliment data collected by the Juneau Icefield Research Program (JIRP; </w:t>
      </w:r>
      <w:proofErr w:type="spellStart"/>
      <w:r w:rsidRPr="00504E35">
        <w:rPr>
          <w:rFonts w:ascii="Times New Roman" w:eastAsia="Times New Roman" w:hAnsi="Times New Roman" w:cs="Times New Roman"/>
          <w:sz w:val="24"/>
          <w:szCs w:val="24"/>
        </w:rPr>
        <w:t>Pelto</w:t>
      </w:r>
      <w:proofErr w:type="spellEnd"/>
      <w:r w:rsidRPr="00504E35">
        <w:rPr>
          <w:rFonts w:ascii="Times New Roman" w:eastAsia="Times New Roman" w:hAnsi="Times New Roman" w:cs="Times New Roman"/>
          <w:sz w:val="24"/>
          <w:szCs w:val="24"/>
        </w:rPr>
        <w:t xml:space="preserve"> et al., 2013). Direct field measurements of point glaciological data are combined with weather and geodetic data to derive glacier-wide seasonal and annual surface mass balance solutions of each glacier in conventional and reference surface formats (</w:t>
      </w:r>
      <w:proofErr w:type="spellStart"/>
      <w:r w:rsidRPr="00504E35">
        <w:rPr>
          <w:rFonts w:ascii="Times New Roman" w:eastAsia="Times New Roman" w:hAnsi="Times New Roman" w:cs="Times New Roman"/>
          <w:sz w:val="24"/>
          <w:szCs w:val="24"/>
        </w:rPr>
        <w:t>Cogley</w:t>
      </w:r>
      <w:proofErr w:type="spellEnd"/>
      <w:r w:rsidRPr="00504E35">
        <w:rPr>
          <w:rFonts w:ascii="Times New Roman" w:eastAsia="Times New Roman" w:hAnsi="Times New Roman" w:cs="Times New Roman"/>
          <w:sz w:val="24"/>
          <w:szCs w:val="24"/>
        </w:rPr>
        <w:t xml:space="preserve"> et al., 2011). Additional details on the calculation of glacier-wide surface mass balance is described in Van </w:t>
      </w:r>
      <w:proofErr w:type="spellStart"/>
      <w:r w:rsidRPr="00504E35">
        <w:rPr>
          <w:rFonts w:ascii="Times New Roman" w:eastAsia="Times New Roman" w:hAnsi="Times New Roman" w:cs="Times New Roman"/>
          <w:sz w:val="24"/>
          <w:szCs w:val="24"/>
        </w:rPr>
        <w:t>Beusekom</w:t>
      </w:r>
      <w:proofErr w:type="spellEnd"/>
      <w:r w:rsidRPr="00504E35">
        <w:rPr>
          <w:rFonts w:ascii="Times New Roman" w:eastAsia="Times New Roman" w:hAnsi="Times New Roman" w:cs="Times New Roman"/>
          <w:sz w:val="24"/>
          <w:szCs w:val="24"/>
        </w:rPr>
        <w:t xml:space="preserve"> et al. (2010). </w:t>
      </w:r>
    </w:p>
    <w:p w14:paraId="7BF97511" w14:textId="77777777" w:rsidR="00504E35" w:rsidRPr="00504E35" w:rsidRDefault="00504E35" w:rsidP="00504E35">
      <w:pPr>
        <w:spacing w:after="0" w:line="240" w:lineRule="auto"/>
        <w:rPr>
          <w:rFonts w:ascii="Times New Roman" w:eastAsia="Times New Roman" w:hAnsi="Times New Roman" w:cs="Times New Roman"/>
          <w:sz w:val="24"/>
          <w:szCs w:val="24"/>
        </w:rPr>
      </w:pPr>
      <w:r w:rsidRPr="00504E35">
        <w:rPr>
          <w:rFonts w:ascii="Times New Roman" w:eastAsia="Times New Roman" w:hAnsi="Times New Roman" w:cs="Times New Roman"/>
          <w:i/>
          <w:iCs/>
          <w:sz w:val="24"/>
          <w:szCs w:val="24"/>
        </w:rPr>
        <w:t>Purpose:</w:t>
      </w:r>
      <w:r w:rsidRPr="00504E35">
        <w:rPr>
          <w:rFonts w:ascii="Times New Roman" w:eastAsia="Times New Roman" w:hAnsi="Times New Roman" w:cs="Times New Roman"/>
          <w:sz w:val="24"/>
          <w:szCs w:val="24"/>
        </w:rPr>
        <w:t xml:space="preserve"> </w:t>
      </w:r>
    </w:p>
    <w:p w14:paraId="2C0CFA0C" w14:textId="77777777" w:rsidR="00504E35" w:rsidRPr="00504E35" w:rsidRDefault="00504E35" w:rsidP="00504E35">
      <w:pPr>
        <w:spacing w:after="120" w:line="240" w:lineRule="auto"/>
        <w:rPr>
          <w:rFonts w:ascii="Times New Roman" w:eastAsia="Times New Roman" w:hAnsi="Times New Roman" w:cs="Times New Roman"/>
          <w:sz w:val="24"/>
          <w:szCs w:val="24"/>
        </w:rPr>
      </w:pPr>
      <w:r w:rsidRPr="00504E35">
        <w:rPr>
          <w:rFonts w:ascii="Times New Roman" w:eastAsia="Times New Roman" w:hAnsi="Times New Roman" w:cs="Times New Roman"/>
          <w:sz w:val="24"/>
          <w:szCs w:val="24"/>
        </w:rPr>
        <w:lastRenderedPageBreak/>
        <w:t xml:space="preserve">The purpose of this project is to quantitatively record changes in mass at specified glaciers over the period of record. Although this data was primarily collected for the purpose of mass balance, there are many other potential uses for this data, including ecological assessments, remote sensing validation, or water resource applications. Data is included as available, though the history of the project. Additional older, </w:t>
      </w:r>
      <w:commentRangeStart w:id="14"/>
      <w:proofErr w:type="spellStart"/>
      <w:r w:rsidRPr="00504E35">
        <w:rPr>
          <w:rFonts w:ascii="Times New Roman" w:eastAsia="Times New Roman" w:hAnsi="Times New Roman" w:cs="Times New Roman"/>
          <w:sz w:val="24"/>
          <w:szCs w:val="24"/>
        </w:rPr>
        <w:t>undigitized</w:t>
      </w:r>
      <w:commentRangeEnd w:id="14"/>
      <w:proofErr w:type="spellEnd"/>
      <w:r w:rsidR="00342471">
        <w:rPr>
          <w:rStyle w:val="CommentReference"/>
        </w:rPr>
        <w:commentReference w:id="14"/>
      </w:r>
      <w:r w:rsidRPr="00504E35">
        <w:rPr>
          <w:rFonts w:ascii="Times New Roman" w:eastAsia="Times New Roman" w:hAnsi="Times New Roman" w:cs="Times New Roman"/>
          <w:sz w:val="24"/>
          <w:szCs w:val="24"/>
        </w:rPr>
        <w:t xml:space="preserve"> records may be available via digitized scans of field notebooks. </w:t>
      </w:r>
    </w:p>
    <w:p w14:paraId="08E1755B"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Supplemental_Information</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w:t>
      </w:r>
    </w:p>
    <w:p w14:paraId="4C5FD31D" w14:textId="77777777" w:rsidR="00504E35" w:rsidRPr="00504E35" w:rsidRDefault="00504E35" w:rsidP="00504E35">
      <w:pPr>
        <w:spacing w:after="120" w:line="240" w:lineRule="auto"/>
        <w:rPr>
          <w:rFonts w:ascii="Times New Roman" w:eastAsia="Times New Roman" w:hAnsi="Times New Roman" w:cs="Times New Roman"/>
          <w:sz w:val="24"/>
          <w:szCs w:val="24"/>
        </w:rPr>
      </w:pPr>
      <w:r w:rsidRPr="00504E35">
        <w:rPr>
          <w:rFonts w:ascii="Times New Roman" w:eastAsia="Times New Roman" w:hAnsi="Times New Roman" w:cs="Times New Roman"/>
          <w:sz w:val="24"/>
          <w:szCs w:val="24"/>
        </w:rPr>
        <w:t xml:space="preserve">This </w:t>
      </w:r>
      <w:commentRangeStart w:id="15"/>
      <w:commentRangeStart w:id="16"/>
      <w:r w:rsidRPr="00504E35">
        <w:rPr>
          <w:rFonts w:ascii="Times New Roman" w:eastAsia="Times New Roman" w:hAnsi="Times New Roman" w:cs="Times New Roman"/>
          <w:sz w:val="24"/>
          <w:szCs w:val="24"/>
        </w:rPr>
        <w:t>data release</w:t>
      </w:r>
      <w:commentRangeEnd w:id="15"/>
      <w:r w:rsidR="00342471">
        <w:rPr>
          <w:rStyle w:val="CommentReference"/>
        </w:rPr>
        <w:commentReference w:id="15"/>
      </w:r>
      <w:commentRangeEnd w:id="16"/>
      <w:r w:rsidR="00174B9B">
        <w:rPr>
          <w:rStyle w:val="CommentReference"/>
        </w:rPr>
        <w:commentReference w:id="16"/>
      </w:r>
      <w:r w:rsidRPr="00504E35">
        <w:rPr>
          <w:rFonts w:ascii="Times New Roman" w:eastAsia="Times New Roman" w:hAnsi="Times New Roman" w:cs="Times New Roman"/>
          <w:sz w:val="24"/>
          <w:szCs w:val="24"/>
        </w:rPr>
        <w:t xml:space="preserve"> is composed of the varied datasets used by the USGS Benchmark Glacier program to measure seasonal and annual mass balance. Products within the release range </w:t>
      </w:r>
      <w:proofErr w:type="spellStart"/>
      <w:r w:rsidRPr="00504E35">
        <w:rPr>
          <w:rFonts w:ascii="Times New Roman" w:eastAsia="Times New Roman" w:hAnsi="Times New Roman" w:cs="Times New Roman"/>
          <w:sz w:val="24"/>
          <w:szCs w:val="24"/>
        </w:rPr>
        <w:t>f</w:t>
      </w:r>
      <w:commentRangeStart w:id="17"/>
      <w:r w:rsidRPr="00504E35">
        <w:rPr>
          <w:rFonts w:ascii="Times New Roman" w:eastAsia="Times New Roman" w:hAnsi="Times New Roman" w:cs="Times New Roman"/>
          <w:sz w:val="24"/>
          <w:szCs w:val="24"/>
        </w:rPr>
        <w:t>row</w:t>
      </w:r>
      <w:commentRangeEnd w:id="17"/>
      <w:proofErr w:type="spellEnd"/>
      <w:r w:rsidR="00342471">
        <w:rPr>
          <w:rStyle w:val="CommentReference"/>
        </w:rPr>
        <w:commentReference w:id="17"/>
      </w:r>
      <w:r w:rsidRPr="00504E35">
        <w:rPr>
          <w:rFonts w:ascii="Times New Roman" w:eastAsia="Times New Roman" w:hAnsi="Times New Roman" w:cs="Times New Roman"/>
          <w:sz w:val="24"/>
          <w:szCs w:val="24"/>
        </w:rPr>
        <w:t xml:space="preserve"> raw field data to processed glacier-wide mass balance measurements. </w:t>
      </w:r>
    </w:p>
    <w:p w14:paraId="1332DC13"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Time_Period_of_Content</w:t>
      </w:r>
      <w:proofErr w:type="spellEnd"/>
      <w:r w:rsidRPr="00504E35">
        <w:rPr>
          <w:rFonts w:ascii="Times New Roman" w:eastAsia="Times New Roman" w:hAnsi="Times New Roman" w:cs="Times New Roman"/>
          <w:i/>
          <w:iCs/>
          <w:sz w:val="24"/>
          <w:szCs w:val="24"/>
        </w:rPr>
        <w:t>:</w:t>
      </w:r>
    </w:p>
    <w:p w14:paraId="213184E5"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Time_Period_Information</w:t>
      </w:r>
      <w:proofErr w:type="spellEnd"/>
      <w:r w:rsidRPr="00504E35">
        <w:rPr>
          <w:rFonts w:ascii="Times New Roman" w:eastAsia="Times New Roman" w:hAnsi="Times New Roman" w:cs="Times New Roman"/>
          <w:i/>
          <w:iCs/>
          <w:sz w:val="24"/>
          <w:szCs w:val="24"/>
        </w:rPr>
        <w:t>:</w:t>
      </w:r>
    </w:p>
    <w:p w14:paraId="03C3FD51"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Range_of_Dates</w:t>
      </w:r>
      <w:proofErr w:type="spellEnd"/>
      <w:r w:rsidRPr="00504E35">
        <w:rPr>
          <w:rFonts w:ascii="Times New Roman" w:eastAsia="Times New Roman" w:hAnsi="Times New Roman" w:cs="Times New Roman"/>
          <w:i/>
          <w:iCs/>
          <w:sz w:val="24"/>
          <w:szCs w:val="24"/>
        </w:rPr>
        <w:t>/Times:</w:t>
      </w:r>
    </w:p>
    <w:p w14:paraId="10D9C1C7" w14:textId="77777777" w:rsidR="00504E35" w:rsidRPr="00504E35" w:rsidRDefault="00504E35" w:rsidP="00504E35">
      <w:pPr>
        <w:spacing w:after="12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Beginning_Date</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19700101</w:t>
      </w:r>
      <w:r w:rsidRPr="00504E35">
        <w:rPr>
          <w:rFonts w:ascii="Times New Roman" w:eastAsia="Times New Roman" w:hAnsi="Times New Roman" w:cs="Times New Roman"/>
          <w:sz w:val="24"/>
          <w:szCs w:val="24"/>
        </w:rPr>
        <w:br/>
      </w:r>
      <w:proofErr w:type="spellStart"/>
      <w:r w:rsidRPr="00504E35">
        <w:rPr>
          <w:rFonts w:ascii="Times New Roman" w:eastAsia="Times New Roman" w:hAnsi="Times New Roman" w:cs="Times New Roman"/>
          <w:i/>
          <w:iCs/>
          <w:sz w:val="24"/>
          <w:szCs w:val="24"/>
        </w:rPr>
        <w:t>Ending_Date</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20170101</w:t>
      </w:r>
    </w:p>
    <w:p w14:paraId="0CEBAF5C" w14:textId="77777777" w:rsidR="00504E35" w:rsidRPr="00504E35" w:rsidRDefault="00504E35" w:rsidP="00504E35">
      <w:pPr>
        <w:spacing w:after="12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Currentness_Reference</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publication date</w:t>
      </w:r>
    </w:p>
    <w:p w14:paraId="48B31B83" w14:textId="77777777" w:rsidR="00504E35" w:rsidRPr="00504E35" w:rsidRDefault="00504E35" w:rsidP="00504E35">
      <w:pPr>
        <w:spacing w:after="0" w:line="240" w:lineRule="auto"/>
        <w:rPr>
          <w:rFonts w:ascii="Times New Roman" w:eastAsia="Times New Roman" w:hAnsi="Times New Roman" w:cs="Times New Roman"/>
          <w:sz w:val="24"/>
          <w:szCs w:val="24"/>
        </w:rPr>
      </w:pPr>
      <w:r w:rsidRPr="00504E35">
        <w:rPr>
          <w:rFonts w:ascii="Times New Roman" w:eastAsia="Times New Roman" w:hAnsi="Times New Roman" w:cs="Times New Roman"/>
          <w:i/>
          <w:iCs/>
          <w:sz w:val="24"/>
          <w:szCs w:val="24"/>
        </w:rPr>
        <w:t>Status:</w:t>
      </w:r>
    </w:p>
    <w:p w14:paraId="1A33482F" w14:textId="77777777" w:rsidR="00504E35" w:rsidRPr="00504E35" w:rsidRDefault="00504E35" w:rsidP="00504E35">
      <w:pPr>
        <w:spacing w:after="120" w:line="240" w:lineRule="auto"/>
        <w:rPr>
          <w:rFonts w:ascii="Times New Roman" w:eastAsia="Times New Roman" w:hAnsi="Times New Roman" w:cs="Times New Roman"/>
          <w:sz w:val="24"/>
          <w:szCs w:val="24"/>
        </w:rPr>
      </w:pPr>
      <w:r w:rsidRPr="00504E35">
        <w:rPr>
          <w:rFonts w:ascii="Times New Roman" w:eastAsia="Times New Roman" w:hAnsi="Times New Roman" w:cs="Times New Roman"/>
          <w:i/>
          <w:iCs/>
          <w:sz w:val="24"/>
          <w:szCs w:val="24"/>
        </w:rPr>
        <w:t>Progress:</w:t>
      </w:r>
      <w:r w:rsidRPr="00504E35">
        <w:rPr>
          <w:rFonts w:ascii="Times New Roman" w:eastAsia="Times New Roman" w:hAnsi="Times New Roman" w:cs="Times New Roman"/>
          <w:sz w:val="24"/>
          <w:szCs w:val="24"/>
        </w:rPr>
        <w:t xml:space="preserve"> Planned</w:t>
      </w:r>
      <w:r w:rsidRPr="00504E35">
        <w:rPr>
          <w:rFonts w:ascii="Times New Roman" w:eastAsia="Times New Roman" w:hAnsi="Times New Roman" w:cs="Times New Roman"/>
          <w:sz w:val="24"/>
          <w:szCs w:val="24"/>
        </w:rPr>
        <w:br/>
      </w:r>
      <w:proofErr w:type="spellStart"/>
      <w:r w:rsidRPr="00504E35">
        <w:rPr>
          <w:rFonts w:ascii="Times New Roman" w:eastAsia="Times New Roman" w:hAnsi="Times New Roman" w:cs="Times New Roman"/>
          <w:i/>
          <w:iCs/>
          <w:sz w:val="24"/>
          <w:szCs w:val="24"/>
        </w:rPr>
        <w:t>Maintenance_and_Update_Frequency</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Annually</w:t>
      </w:r>
    </w:p>
    <w:p w14:paraId="3C64F383"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Spatial_Domain</w:t>
      </w:r>
      <w:proofErr w:type="spellEnd"/>
      <w:r w:rsidRPr="00504E35">
        <w:rPr>
          <w:rFonts w:ascii="Times New Roman" w:eastAsia="Times New Roman" w:hAnsi="Times New Roman" w:cs="Times New Roman"/>
          <w:i/>
          <w:iCs/>
          <w:sz w:val="24"/>
          <w:szCs w:val="24"/>
        </w:rPr>
        <w:t>:</w:t>
      </w:r>
    </w:p>
    <w:p w14:paraId="07DECA86"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Bounding_Coordinates</w:t>
      </w:r>
      <w:proofErr w:type="spellEnd"/>
      <w:r w:rsidRPr="00504E35">
        <w:rPr>
          <w:rFonts w:ascii="Times New Roman" w:eastAsia="Times New Roman" w:hAnsi="Times New Roman" w:cs="Times New Roman"/>
          <w:i/>
          <w:iCs/>
          <w:sz w:val="24"/>
          <w:szCs w:val="24"/>
        </w:rPr>
        <w:t>:</w:t>
      </w:r>
    </w:p>
    <w:p w14:paraId="090C39AB" w14:textId="77777777" w:rsidR="00504E35" w:rsidRPr="00504E35" w:rsidRDefault="00504E35" w:rsidP="00504E35">
      <w:pPr>
        <w:spacing w:after="12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West_Bounding_Coordinate</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-148.95</w:t>
      </w:r>
      <w:r w:rsidRPr="00504E35">
        <w:rPr>
          <w:rFonts w:ascii="Times New Roman" w:eastAsia="Times New Roman" w:hAnsi="Times New Roman" w:cs="Times New Roman"/>
          <w:sz w:val="24"/>
          <w:szCs w:val="24"/>
        </w:rPr>
        <w:br/>
      </w:r>
      <w:proofErr w:type="spellStart"/>
      <w:r w:rsidRPr="00504E35">
        <w:rPr>
          <w:rFonts w:ascii="Times New Roman" w:eastAsia="Times New Roman" w:hAnsi="Times New Roman" w:cs="Times New Roman"/>
          <w:i/>
          <w:iCs/>
          <w:sz w:val="24"/>
          <w:szCs w:val="24"/>
        </w:rPr>
        <w:t>East_Bounding_Coordinate</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-145.33</w:t>
      </w:r>
      <w:r w:rsidRPr="00504E35">
        <w:rPr>
          <w:rFonts w:ascii="Times New Roman" w:eastAsia="Times New Roman" w:hAnsi="Times New Roman" w:cs="Times New Roman"/>
          <w:sz w:val="24"/>
          <w:szCs w:val="24"/>
        </w:rPr>
        <w:br/>
      </w:r>
      <w:proofErr w:type="spellStart"/>
      <w:r w:rsidRPr="00504E35">
        <w:rPr>
          <w:rFonts w:ascii="Times New Roman" w:eastAsia="Times New Roman" w:hAnsi="Times New Roman" w:cs="Times New Roman"/>
          <w:i/>
          <w:iCs/>
          <w:sz w:val="24"/>
          <w:szCs w:val="24"/>
        </w:rPr>
        <w:t>North_Bounding_Coordinate</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63.35</w:t>
      </w:r>
      <w:r w:rsidRPr="00504E35">
        <w:rPr>
          <w:rFonts w:ascii="Times New Roman" w:eastAsia="Times New Roman" w:hAnsi="Times New Roman" w:cs="Times New Roman"/>
          <w:sz w:val="24"/>
          <w:szCs w:val="24"/>
        </w:rPr>
        <w:br/>
      </w:r>
      <w:proofErr w:type="spellStart"/>
      <w:r w:rsidRPr="00504E35">
        <w:rPr>
          <w:rFonts w:ascii="Times New Roman" w:eastAsia="Times New Roman" w:hAnsi="Times New Roman" w:cs="Times New Roman"/>
          <w:i/>
          <w:iCs/>
          <w:sz w:val="24"/>
          <w:szCs w:val="24"/>
        </w:rPr>
        <w:t>South_Bounding_Coordinate</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60.35</w:t>
      </w:r>
    </w:p>
    <w:p w14:paraId="350D176F" w14:textId="77777777" w:rsidR="00504E35" w:rsidRPr="00504E35" w:rsidRDefault="00504E35" w:rsidP="00504E35">
      <w:pPr>
        <w:spacing w:after="0" w:line="240" w:lineRule="auto"/>
        <w:rPr>
          <w:rFonts w:ascii="Times New Roman" w:eastAsia="Times New Roman" w:hAnsi="Times New Roman" w:cs="Times New Roman"/>
          <w:sz w:val="24"/>
          <w:szCs w:val="24"/>
        </w:rPr>
      </w:pPr>
      <w:r w:rsidRPr="00504E35">
        <w:rPr>
          <w:rFonts w:ascii="Times New Roman" w:eastAsia="Times New Roman" w:hAnsi="Times New Roman" w:cs="Times New Roman"/>
          <w:i/>
          <w:iCs/>
          <w:sz w:val="24"/>
          <w:szCs w:val="24"/>
        </w:rPr>
        <w:t>Keywords:</w:t>
      </w:r>
    </w:p>
    <w:p w14:paraId="5248CDA6" w14:textId="77777777" w:rsidR="00504E35" w:rsidRPr="00504E35" w:rsidRDefault="00504E35" w:rsidP="00504E35">
      <w:pPr>
        <w:spacing w:after="0" w:line="240" w:lineRule="auto"/>
        <w:rPr>
          <w:rFonts w:ascii="Times New Roman" w:eastAsia="Times New Roman" w:hAnsi="Times New Roman" w:cs="Times New Roman"/>
          <w:sz w:val="24"/>
          <w:szCs w:val="24"/>
        </w:rPr>
      </w:pPr>
      <w:r w:rsidRPr="00504E35">
        <w:rPr>
          <w:rFonts w:ascii="Times New Roman" w:eastAsia="Times New Roman" w:hAnsi="Times New Roman" w:cs="Times New Roman"/>
          <w:i/>
          <w:iCs/>
          <w:sz w:val="24"/>
          <w:szCs w:val="24"/>
        </w:rPr>
        <w:t>Theme:</w:t>
      </w:r>
    </w:p>
    <w:p w14:paraId="4E06285A" w14:textId="77777777" w:rsidR="00504E35" w:rsidRPr="00504E35" w:rsidRDefault="00504E35" w:rsidP="00504E35">
      <w:pPr>
        <w:spacing w:after="12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Theme_Keyword_Thesaurus</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None</w:t>
      </w:r>
      <w:r w:rsidRPr="00504E35">
        <w:rPr>
          <w:rFonts w:ascii="Times New Roman" w:eastAsia="Times New Roman" w:hAnsi="Times New Roman" w:cs="Times New Roman"/>
          <w:sz w:val="24"/>
          <w:szCs w:val="24"/>
        </w:rPr>
        <w:br/>
      </w:r>
      <w:proofErr w:type="spellStart"/>
      <w:r w:rsidRPr="00504E35">
        <w:rPr>
          <w:rFonts w:ascii="Times New Roman" w:eastAsia="Times New Roman" w:hAnsi="Times New Roman" w:cs="Times New Roman"/>
          <w:i/>
          <w:iCs/>
          <w:sz w:val="24"/>
          <w:szCs w:val="24"/>
        </w:rPr>
        <w:t>Theme_Keyword</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geophysics</w:t>
      </w:r>
      <w:r w:rsidRPr="00504E35">
        <w:rPr>
          <w:rFonts w:ascii="Times New Roman" w:eastAsia="Times New Roman" w:hAnsi="Times New Roman" w:cs="Times New Roman"/>
          <w:sz w:val="24"/>
          <w:szCs w:val="24"/>
        </w:rPr>
        <w:br/>
      </w:r>
      <w:proofErr w:type="spellStart"/>
      <w:r w:rsidRPr="00504E35">
        <w:rPr>
          <w:rFonts w:ascii="Times New Roman" w:eastAsia="Times New Roman" w:hAnsi="Times New Roman" w:cs="Times New Roman"/>
          <w:i/>
          <w:iCs/>
          <w:sz w:val="24"/>
          <w:szCs w:val="24"/>
        </w:rPr>
        <w:t>Theme_Keyword</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Glaciology</w:t>
      </w:r>
    </w:p>
    <w:p w14:paraId="5D46F6BC" w14:textId="77777777" w:rsidR="00504E35" w:rsidRPr="00504E35" w:rsidRDefault="00504E35" w:rsidP="00504E35">
      <w:pPr>
        <w:spacing w:after="0" w:line="240" w:lineRule="auto"/>
        <w:rPr>
          <w:rFonts w:ascii="Times New Roman" w:eastAsia="Times New Roman" w:hAnsi="Times New Roman" w:cs="Times New Roman"/>
          <w:sz w:val="24"/>
          <w:szCs w:val="24"/>
        </w:rPr>
      </w:pPr>
      <w:r w:rsidRPr="00504E35">
        <w:rPr>
          <w:rFonts w:ascii="Times New Roman" w:eastAsia="Times New Roman" w:hAnsi="Times New Roman" w:cs="Times New Roman"/>
          <w:i/>
          <w:iCs/>
          <w:sz w:val="24"/>
          <w:szCs w:val="24"/>
        </w:rPr>
        <w:t>Theme:</w:t>
      </w:r>
    </w:p>
    <w:p w14:paraId="067475AC" w14:textId="77777777" w:rsidR="00504E35" w:rsidRPr="00504E35" w:rsidRDefault="00504E35" w:rsidP="00504E35">
      <w:pPr>
        <w:spacing w:after="12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Theme_Keyword_Thesaurus</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NASA Earth Science Thesaurus</w:t>
      </w:r>
      <w:r w:rsidRPr="00504E35">
        <w:rPr>
          <w:rFonts w:ascii="Times New Roman" w:eastAsia="Times New Roman" w:hAnsi="Times New Roman" w:cs="Times New Roman"/>
          <w:sz w:val="24"/>
          <w:szCs w:val="24"/>
        </w:rPr>
        <w:br/>
      </w:r>
      <w:proofErr w:type="spellStart"/>
      <w:r w:rsidRPr="00504E35">
        <w:rPr>
          <w:rFonts w:ascii="Times New Roman" w:eastAsia="Times New Roman" w:hAnsi="Times New Roman" w:cs="Times New Roman"/>
          <w:i/>
          <w:iCs/>
          <w:sz w:val="24"/>
          <w:szCs w:val="24"/>
        </w:rPr>
        <w:t>Theme_Keyword</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Cryosphere</w:t>
      </w:r>
      <w:r w:rsidRPr="00504E35">
        <w:rPr>
          <w:rFonts w:ascii="Times New Roman" w:eastAsia="Times New Roman" w:hAnsi="Times New Roman" w:cs="Times New Roman"/>
          <w:sz w:val="24"/>
          <w:szCs w:val="24"/>
        </w:rPr>
        <w:br/>
      </w:r>
      <w:proofErr w:type="spellStart"/>
      <w:r w:rsidRPr="00504E35">
        <w:rPr>
          <w:rFonts w:ascii="Times New Roman" w:eastAsia="Times New Roman" w:hAnsi="Times New Roman" w:cs="Times New Roman"/>
          <w:i/>
          <w:iCs/>
          <w:sz w:val="24"/>
          <w:szCs w:val="24"/>
        </w:rPr>
        <w:t>Theme_Keyword</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Glaciers/Ice Sheets</w:t>
      </w:r>
      <w:r w:rsidRPr="00504E35">
        <w:rPr>
          <w:rFonts w:ascii="Times New Roman" w:eastAsia="Times New Roman" w:hAnsi="Times New Roman" w:cs="Times New Roman"/>
          <w:sz w:val="24"/>
          <w:szCs w:val="24"/>
        </w:rPr>
        <w:br/>
      </w:r>
      <w:proofErr w:type="spellStart"/>
      <w:r w:rsidRPr="00504E35">
        <w:rPr>
          <w:rFonts w:ascii="Times New Roman" w:eastAsia="Times New Roman" w:hAnsi="Times New Roman" w:cs="Times New Roman"/>
          <w:i/>
          <w:iCs/>
          <w:sz w:val="24"/>
          <w:szCs w:val="24"/>
        </w:rPr>
        <w:t>Theme_Keyword</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Glaciers</w:t>
      </w:r>
      <w:r w:rsidRPr="00504E35">
        <w:rPr>
          <w:rFonts w:ascii="Times New Roman" w:eastAsia="Times New Roman" w:hAnsi="Times New Roman" w:cs="Times New Roman"/>
          <w:sz w:val="24"/>
          <w:szCs w:val="24"/>
        </w:rPr>
        <w:br/>
      </w:r>
      <w:proofErr w:type="spellStart"/>
      <w:r w:rsidRPr="00504E35">
        <w:rPr>
          <w:rFonts w:ascii="Times New Roman" w:eastAsia="Times New Roman" w:hAnsi="Times New Roman" w:cs="Times New Roman"/>
          <w:i/>
          <w:iCs/>
          <w:sz w:val="24"/>
          <w:szCs w:val="24"/>
        </w:rPr>
        <w:t>Theme_Keyword</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Ablation Zones/Accumulation Zones</w:t>
      </w:r>
      <w:r w:rsidRPr="00504E35">
        <w:rPr>
          <w:rFonts w:ascii="Times New Roman" w:eastAsia="Times New Roman" w:hAnsi="Times New Roman" w:cs="Times New Roman"/>
          <w:sz w:val="24"/>
          <w:szCs w:val="24"/>
        </w:rPr>
        <w:br/>
      </w:r>
      <w:proofErr w:type="spellStart"/>
      <w:r w:rsidRPr="00504E35">
        <w:rPr>
          <w:rFonts w:ascii="Times New Roman" w:eastAsia="Times New Roman" w:hAnsi="Times New Roman" w:cs="Times New Roman"/>
          <w:i/>
          <w:iCs/>
          <w:sz w:val="24"/>
          <w:szCs w:val="24"/>
        </w:rPr>
        <w:t>Theme_Keyword</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Glacier Elevation/Ice Sheet Elevation</w:t>
      </w:r>
      <w:r w:rsidRPr="00504E35">
        <w:rPr>
          <w:rFonts w:ascii="Times New Roman" w:eastAsia="Times New Roman" w:hAnsi="Times New Roman" w:cs="Times New Roman"/>
          <w:sz w:val="24"/>
          <w:szCs w:val="24"/>
        </w:rPr>
        <w:br/>
      </w:r>
      <w:proofErr w:type="spellStart"/>
      <w:r w:rsidRPr="00504E35">
        <w:rPr>
          <w:rFonts w:ascii="Times New Roman" w:eastAsia="Times New Roman" w:hAnsi="Times New Roman" w:cs="Times New Roman"/>
          <w:i/>
          <w:iCs/>
          <w:sz w:val="24"/>
          <w:szCs w:val="24"/>
        </w:rPr>
        <w:t>Theme_Keyword</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Glacier Mass Balance/Ice Sheet Mass Balance</w:t>
      </w:r>
    </w:p>
    <w:p w14:paraId="3CD30620" w14:textId="77777777" w:rsidR="00504E35" w:rsidRPr="00504E35" w:rsidRDefault="00504E35" w:rsidP="00504E35">
      <w:pPr>
        <w:spacing w:after="0" w:line="240" w:lineRule="auto"/>
        <w:rPr>
          <w:rFonts w:ascii="Times New Roman" w:eastAsia="Times New Roman" w:hAnsi="Times New Roman" w:cs="Times New Roman"/>
          <w:sz w:val="24"/>
          <w:szCs w:val="24"/>
        </w:rPr>
      </w:pPr>
      <w:r w:rsidRPr="00504E35">
        <w:rPr>
          <w:rFonts w:ascii="Times New Roman" w:eastAsia="Times New Roman" w:hAnsi="Times New Roman" w:cs="Times New Roman"/>
          <w:i/>
          <w:iCs/>
          <w:sz w:val="24"/>
          <w:szCs w:val="24"/>
        </w:rPr>
        <w:t>Theme:</w:t>
      </w:r>
    </w:p>
    <w:p w14:paraId="069ECDC6" w14:textId="77777777" w:rsidR="00504E35" w:rsidRDefault="00504E35" w:rsidP="00504E35">
      <w:pPr>
        <w:spacing w:after="120" w:line="240" w:lineRule="auto"/>
        <w:rPr>
          <w:ins w:id="18" w:author="Walworth, Dennis H." w:date="2018-01-12T15:16:00Z"/>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Theme_Keyword_Thesaurus</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USGS CSA </w:t>
      </w:r>
      <w:proofErr w:type="spellStart"/>
      <w:r w:rsidRPr="00504E35">
        <w:rPr>
          <w:rFonts w:ascii="Times New Roman" w:eastAsia="Times New Roman" w:hAnsi="Times New Roman" w:cs="Times New Roman"/>
          <w:sz w:val="24"/>
          <w:szCs w:val="24"/>
        </w:rPr>
        <w:t>Biocomplexity</w:t>
      </w:r>
      <w:proofErr w:type="spellEnd"/>
      <w:r w:rsidRPr="00504E35">
        <w:rPr>
          <w:rFonts w:ascii="Times New Roman" w:eastAsia="Times New Roman" w:hAnsi="Times New Roman" w:cs="Times New Roman"/>
          <w:sz w:val="24"/>
          <w:szCs w:val="24"/>
        </w:rPr>
        <w:t xml:space="preserve"> Thesaurus</w:t>
      </w:r>
      <w:r w:rsidRPr="00504E35">
        <w:rPr>
          <w:rFonts w:ascii="Times New Roman" w:eastAsia="Times New Roman" w:hAnsi="Times New Roman" w:cs="Times New Roman"/>
          <w:sz w:val="24"/>
          <w:szCs w:val="24"/>
        </w:rPr>
        <w:br/>
      </w:r>
      <w:proofErr w:type="spellStart"/>
      <w:r w:rsidRPr="00504E35">
        <w:rPr>
          <w:rFonts w:ascii="Times New Roman" w:eastAsia="Times New Roman" w:hAnsi="Times New Roman" w:cs="Times New Roman"/>
          <w:i/>
          <w:iCs/>
          <w:sz w:val="24"/>
          <w:szCs w:val="24"/>
        </w:rPr>
        <w:t>Theme_Keyword</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Glaciology</w:t>
      </w:r>
      <w:r w:rsidRPr="00504E35">
        <w:rPr>
          <w:rFonts w:ascii="Times New Roman" w:eastAsia="Times New Roman" w:hAnsi="Times New Roman" w:cs="Times New Roman"/>
          <w:sz w:val="24"/>
          <w:szCs w:val="24"/>
        </w:rPr>
        <w:br/>
      </w:r>
      <w:proofErr w:type="spellStart"/>
      <w:r w:rsidRPr="00504E35">
        <w:rPr>
          <w:rFonts w:ascii="Times New Roman" w:eastAsia="Times New Roman" w:hAnsi="Times New Roman" w:cs="Times New Roman"/>
          <w:i/>
          <w:iCs/>
          <w:sz w:val="24"/>
          <w:szCs w:val="24"/>
        </w:rPr>
        <w:t>Theme_Keyword</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Geomorphology</w:t>
      </w:r>
      <w:r w:rsidRPr="00504E35">
        <w:rPr>
          <w:rFonts w:ascii="Times New Roman" w:eastAsia="Times New Roman" w:hAnsi="Times New Roman" w:cs="Times New Roman"/>
          <w:sz w:val="24"/>
          <w:szCs w:val="24"/>
        </w:rPr>
        <w:br/>
      </w:r>
      <w:proofErr w:type="spellStart"/>
      <w:r w:rsidRPr="00504E35">
        <w:rPr>
          <w:rFonts w:ascii="Times New Roman" w:eastAsia="Times New Roman" w:hAnsi="Times New Roman" w:cs="Times New Roman"/>
          <w:i/>
          <w:iCs/>
          <w:sz w:val="24"/>
          <w:szCs w:val="24"/>
        </w:rPr>
        <w:lastRenderedPageBreak/>
        <w:t>Theme_Keyword</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Geology</w:t>
      </w:r>
      <w:r w:rsidRPr="00504E35">
        <w:rPr>
          <w:rFonts w:ascii="Times New Roman" w:eastAsia="Times New Roman" w:hAnsi="Times New Roman" w:cs="Times New Roman"/>
          <w:sz w:val="24"/>
          <w:szCs w:val="24"/>
        </w:rPr>
        <w:br/>
      </w:r>
      <w:proofErr w:type="spellStart"/>
      <w:r w:rsidRPr="00504E35">
        <w:rPr>
          <w:rFonts w:ascii="Times New Roman" w:eastAsia="Times New Roman" w:hAnsi="Times New Roman" w:cs="Times New Roman"/>
          <w:i/>
          <w:iCs/>
          <w:sz w:val="24"/>
          <w:szCs w:val="24"/>
        </w:rPr>
        <w:t>Theme_Keyword</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Remote Sensing</w:t>
      </w:r>
    </w:p>
    <w:p w14:paraId="1548D7BC" w14:textId="77777777" w:rsidR="00342471" w:rsidRDefault="00342471" w:rsidP="00504E35">
      <w:pPr>
        <w:spacing w:after="120" w:line="240" w:lineRule="auto"/>
        <w:rPr>
          <w:ins w:id="19" w:author="Walworth, Dennis H." w:date="2018-01-12T15:16:00Z"/>
          <w:rFonts w:ascii="Times New Roman" w:eastAsia="Times New Roman" w:hAnsi="Times New Roman" w:cs="Times New Roman"/>
          <w:sz w:val="24"/>
          <w:szCs w:val="24"/>
        </w:rPr>
      </w:pPr>
      <w:ins w:id="20" w:author="Walworth, Dennis H." w:date="2018-01-12T15:16:00Z">
        <w:r>
          <w:rPr>
            <w:rFonts w:ascii="Times New Roman" w:eastAsia="Times New Roman" w:hAnsi="Times New Roman" w:cs="Times New Roman"/>
            <w:sz w:val="24"/>
            <w:szCs w:val="24"/>
          </w:rPr>
          <w:t>Theme:</w:t>
        </w:r>
      </w:ins>
    </w:p>
    <w:p w14:paraId="2689009E" w14:textId="77777777" w:rsidR="00342471" w:rsidRDefault="00342471" w:rsidP="00504E35">
      <w:pPr>
        <w:spacing w:after="120" w:line="240" w:lineRule="auto"/>
        <w:rPr>
          <w:ins w:id="21" w:author="Walworth, Dennis H." w:date="2018-01-12T15:17:00Z"/>
          <w:rFonts w:ascii="Times New Roman" w:eastAsia="Times New Roman" w:hAnsi="Times New Roman" w:cs="Times New Roman"/>
          <w:sz w:val="24"/>
          <w:szCs w:val="24"/>
        </w:rPr>
      </w:pPr>
      <w:proofErr w:type="spellStart"/>
      <w:ins w:id="22" w:author="Walworth, Dennis H." w:date="2018-01-12T15:16:00Z">
        <w:r>
          <w:rPr>
            <w:rFonts w:ascii="Times New Roman" w:eastAsia="Times New Roman" w:hAnsi="Times New Roman" w:cs="Times New Roman"/>
            <w:sz w:val="24"/>
            <w:szCs w:val="24"/>
          </w:rPr>
          <w:t>Theme_Keyword_Thesaurus</w:t>
        </w:r>
        <w:proofErr w:type="spellEnd"/>
        <w:r>
          <w:rPr>
            <w:rFonts w:ascii="Times New Roman" w:eastAsia="Times New Roman" w:hAnsi="Times New Roman" w:cs="Times New Roman"/>
            <w:sz w:val="24"/>
            <w:szCs w:val="24"/>
          </w:rPr>
          <w:t>: ISO 19115 Topic</w:t>
        </w:r>
      </w:ins>
      <w:ins w:id="23" w:author="Walworth, Dennis H." w:date="2018-01-12T15:19:00Z">
        <w:r>
          <w:rPr>
            <w:rFonts w:ascii="Times New Roman" w:eastAsia="Times New Roman" w:hAnsi="Times New Roman" w:cs="Times New Roman"/>
            <w:sz w:val="24"/>
            <w:szCs w:val="24"/>
          </w:rPr>
          <w:t xml:space="preserve"> </w:t>
        </w:r>
        <w:commentRangeStart w:id="24"/>
        <w:commentRangeStart w:id="25"/>
        <w:proofErr w:type="spellStart"/>
        <w:r>
          <w:rPr>
            <w:rFonts w:ascii="Times New Roman" w:eastAsia="Times New Roman" w:hAnsi="Times New Roman" w:cs="Times New Roman"/>
            <w:sz w:val="24"/>
            <w:szCs w:val="24"/>
          </w:rPr>
          <w:t>Cateogory</w:t>
        </w:r>
        <w:commentRangeEnd w:id="24"/>
        <w:proofErr w:type="spellEnd"/>
        <w:r>
          <w:rPr>
            <w:rStyle w:val="CommentReference"/>
          </w:rPr>
          <w:commentReference w:id="24"/>
        </w:r>
      </w:ins>
      <w:commentRangeEnd w:id="25"/>
      <w:r w:rsidR="003C1AAD">
        <w:rPr>
          <w:rStyle w:val="CommentReference"/>
        </w:rPr>
        <w:commentReference w:id="25"/>
      </w:r>
    </w:p>
    <w:p w14:paraId="70E98583" w14:textId="77777777" w:rsidR="00342471" w:rsidRDefault="00342471" w:rsidP="00504E35">
      <w:pPr>
        <w:spacing w:after="120" w:line="240" w:lineRule="auto"/>
        <w:rPr>
          <w:ins w:id="26" w:author="Walworth, Dennis H." w:date="2018-01-12T15:17:00Z"/>
          <w:rFonts w:ascii="Times New Roman" w:eastAsia="Times New Roman" w:hAnsi="Times New Roman" w:cs="Times New Roman"/>
          <w:sz w:val="24"/>
          <w:szCs w:val="24"/>
        </w:rPr>
      </w:pPr>
    </w:p>
    <w:p w14:paraId="49B3E3CE" w14:textId="77777777" w:rsidR="00342471" w:rsidRDefault="00342471" w:rsidP="00504E35">
      <w:pPr>
        <w:spacing w:after="120" w:line="240" w:lineRule="auto"/>
        <w:rPr>
          <w:ins w:id="27" w:author="Walworth, Dennis H." w:date="2018-01-12T15:17:00Z"/>
          <w:rFonts w:ascii="Times New Roman" w:eastAsia="Times New Roman" w:hAnsi="Times New Roman" w:cs="Times New Roman"/>
          <w:sz w:val="24"/>
          <w:szCs w:val="24"/>
        </w:rPr>
      </w:pPr>
      <w:ins w:id="28" w:author="Walworth, Dennis H." w:date="2018-01-12T15:17:00Z">
        <w:r>
          <w:rPr>
            <w:rFonts w:ascii="Times New Roman" w:eastAsia="Times New Roman" w:hAnsi="Times New Roman" w:cs="Times New Roman"/>
            <w:sz w:val="24"/>
            <w:szCs w:val="24"/>
          </w:rPr>
          <w:t>Theme:</w:t>
        </w:r>
      </w:ins>
    </w:p>
    <w:p w14:paraId="1537415C" w14:textId="77777777" w:rsidR="00342471" w:rsidRPr="00504E35" w:rsidRDefault="00342471" w:rsidP="00504E35">
      <w:pPr>
        <w:spacing w:after="120" w:line="240" w:lineRule="auto"/>
        <w:rPr>
          <w:rFonts w:ascii="Times New Roman" w:eastAsia="Times New Roman" w:hAnsi="Times New Roman" w:cs="Times New Roman"/>
          <w:sz w:val="24"/>
          <w:szCs w:val="24"/>
        </w:rPr>
      </w:pPr>
      <w:proofErr w:type="spellStart"/>
      <w:ins w:id="29" w:author="Walworth, Dennis H." w:date="2018-01-12T15:17:00Z">
        <w:r>
          <w:rPr>
            <w:rFonts w:ascii="Times New Roman" w:eastAsia="Times New Roman" w:hAnsi="Times New Roman" w:cs="Times New Roman"/>
            <w:sz w:val="24"/>
            <w:szCs w:val="24"/>
          </w:rPr>
          <w:t>Theme_Keyword_Thesaurus</w:t>
        </w:r>
        <w:proofErr w:type="spellEnd"/>
        <w:r>
          <w:rPr>
            <w:rFonts w:ascii="Times New Roman" w:eastAsia="Times New Roman" w:hAnsi="Times New Roman" w:cs="Times New Roman"/>
            <w:sz w:val="24"/>
            <w:szCs w:val="24"/>
          </w:rPr>
          <w:t xml:space="preserve">: </w:t>
        </w:r>
        <w:commentRangeStart w:id="30"/>
        <w:commentRangeStart w:id="31"/>
        <w:r>
          <w:rPr>
            <w:rFonts w:ascii="Times New Roman" w:eastAsia="Times New Roman" w:hAnsi="Times New Roman" w:cs="Times New Roman"/>
            <w:sz w:val="24"/>
            <w:szCs w:val="24"/>
          </w:rPr>
          <w:t>USGS Thesaurus</w:t>
        </w:r>
        <w:commentRangeEnd w:id="30"/>
        <w:r>
          <w:rPr>
            <w:rStyle w:val="CommentReference"/>
          </w:rPr>
          <w:commentReference w:id="30"/>
        </w:r>
      </w:ins>
      <w:commentRangeEnd w:id="31"/>
      <w:r w:rsidR="00AB5F18">
        <w:rPr>
          <w:rStyle w:val="CommentReference"/>
        </w:rPr>
        <w:commentReference w:id="31"/>
      </w:r>
    </w:p>
    <w:p w14:paraId="03D33301" w14:textId="77777777" w:rsidR="00504E35" w:rsidRPr="00504E35" w:rsidDel="000C040A" w:rsidRDefault="00504E35" w:rsidP="00504E35">
      <w:pPr>
        <w:spacing w:after="0" w:line="240" w:lineRule="auto"/>
        <w:rPr>
          <w:del w:id="32" w:author="Walworth, Dennis H." w:date="2018-01-12T15:33:00Z"/>
          <w:rFonts w:ascii="Times New Roman" w:eastAsia="Times New Roman" w:hAnsi="Times New Roman" w:cs="Times New Roman"/>
          <w:sz w:val="24"/>
          <w:szCs w:val="24"/>
        </w:rPr>
      </w:pPr>
      <w:del w:id="33" w:author="Walworth, Dennis H." w:date="2018-01-12T15:33:00Z">
        <w:r w:rsidRPr="00504E35" w:rsidDel="000C040A">
          <w:rPr>
            <w:rFonts w:ascii="Times New Roman" w:eastAsia="Times New Roman" w:hAnsi="Times New Roman" w:cs="Times New Roman"/>
            <w:i/>
            <w:iCs/>
            <w:sz w:val="24"/>
            <w:szCs w:val="24"/>
          </w:rPr>
          <w:delText>Place:</w:delText>
        </w:r>
      </w:del>
    </w:p>
    <w:p w14:paraId="585852E7" w14:textId="77777777" w:rsidR="00504E35" w:rsidRPr="00504E35" w:rsidDel="000C040A" w:rsidRDefault="00504E35" w:rsidP="00504E35">
      <w:pPr>
        <w:spacing w:after="120" w:line="240" w:lineRule="auto"/>
        <w:rPr>
          <w:del w:id="34" w:author="Walworth, Dennis H." w:date="2018-01-12T15:33:00Z"/>
          <w:rFonts w:ascii="Times New Roman" w:eastAsia="Times New Roman" w:hAnsi="Times New Roman" w:cs="Times New Roman"/>
          <w:sz w:val="24"/>
          <w:szCs w:val="24"/>
        </w:rPr>
      </w:pPr>
      <w:del w:id="35" w:author="Walworth, Dennis H." w:date="2018-01-12T15:33:00Z">
        <w:r w:rsidRPr="00504E35" w:rsidDel="000C040A">
          <w:rPr>
            <w:rFonts w:ascii="Times New Roman" w:eastAsia="Times New Roman" w:hAnsi="Times New Roman" w:cs="Times New Roman"/>
            <w:i/>
            <w:iCs/>
            <w:sz w:val="24"/>
            <w:szCs w:val="24"/>
          </w:rPr>
          <w:delText>Place_Keyword_Thesaurus:Place_Keyword:</w:delText>
        </w:r>
      </w:del>
    </w:p>
    <w:p w14:paraId="4F7141D5" w14:textId="77777777" w:rsidR="00504E35" w:rsidRPr="00504E35" w:rsidRDefault="00504E35" w:rsidP="00504E35">
      <w:pPr>
        <w:spacing w:after="0" w:line="240" w:lineRule="auto"/>
        <w:rPr>
          <w:rFonts w:ascii="Times New Roman" w:eastAsia="Times New Roman" w:hAnsi="Times New Roman" w:cs="Times New Roman"/>
          <w:sz w:val="24"/>
          <w:szCs w:val="24"/>
        </w:rPr>
      </w:pPr>
      <w:commentRangeStart w:id="36"/>
      <w:commentRangeStart w:id="37"/>
      <w:r w:rsidRPr="00504E35">
        <w:rPr>
          <w:rFonts w:ascii="Times New Roman" w:eastAsia="Times New Roman" w:hAnsi="Times New Roman" w:cs="Times New Roman"/>
          <w:i/>
          <w:iCs/>
          <w:sz w:val="24"/>
          <w:szCs w:val="24"/>
        </w:rPr>
        <w:t>Place:</w:t>
      </w:r>
      <w:commentRangeEnd w:id="36"/>
      <w:r w:rsidR="000C040A">
        <w:rPr>
          <w:rStyle w:val="CommentReference"/>
        </w:rPr>
        <w:commentReference w:id="36"/>
      </w:r>
      <w:commentRangeEnd w:id="37"/>
      <w:r w:rsidR="00A07AE5">
        <w:rPr>
          <w:rStyle w:val="CommentReference"/>
        </w:rPr>
        <w:commentReference w:id="37"/>
      </w:r>
    </w:p>
    <w:p w14:paraId="46F76105" w14:textId="77777777" w:rsidR="00504E35" w:rsidRPr="00504E35" w:rsidRDefault="00504E35" w:rsidP="00504E35">
      <w:pPr>
        <w:spacing w:after="12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Place_Keyword_Thesaurus</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USGS Geographic Names Information System</w:t>
      </w:r>
      <w:r w:rsidRPr="00504E35">
        <w:rPr>
          <w:rFonts w:ascii="Times New Roman" w:eastAsia="Times New Roman" w:hAnsi="Times New Roman" w:cs="Times New Roman"/>
          <w:sz w:val="24"/>
          <w:szCs w:val="24"/>
        </w:rPr>
        <w:br/>
      </w:r>
      <w:proofErr w:type="spellStart"/>
      <w:r w:rsidRPr="00504E35">
        <w:rPr>
          <w:rFonts w:ascii="Times New Roman" w:eastAsia="Times New Roman" w:hAnsi="Times New Roman" w:cs="Times New Roman"/>
          <w:i/>
          <w:iCs/>
          <w:sz w:val="24"/>
          <w:szCs w:val="24"/>
        </w:rPr>
        <w:t>Place_Keyword</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Wolverine Glacier</w:t>
      </w:r>
      <w:r w:rsidRPr="00504E35">
        <w:rPr>
          <w:rFonts w:ascii="Times New Roman" w:eastAsia="Times New Roman" w:hAnsi="Times New Roman" w:cs="Times New Roman"/>
          <w:sz w:val="24"/>
          <w:szCs w:val="24"/>
        </w:rPr>
        <w:br/>
      </w:r>
      <w:proofErr w:type="spellStart"/>
      <w:r w:rsidRPr="00504E35">
        <w:rPr>
          <w:rFonts w:ascii="Times New Roman" w:eastAsia="Times New Roman" w:hAnsi="Times New Roman" w:cs="Times New Roman"/>
          <w:i/>
          <w:iCs/>
          <w:sz w:val="24"/>
          <w:szCs w:val="24"/>
        </w:rPr>
        <w:t>Place_Keyword</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w:t>
      </w:r>
      <w:proofErr w:type="spellStart"/>
      <w:r w:rsidRPr="00504E35">
        <w:rPr>
          <w:rFonts w:ascii="Times New Roman" w:eastAsia="Times New Roman" w:hAnsi="Times New Roman" w:cs="Times New Roman"/>
          <w:sz w:val="24"/>
          <w:szCs w:val="24"/>
        </w:rPr>
        <w:t>Gulkana</w:t>
      </w:r>
      <w:proofErr w:type="spellEnd"/>
      <w:r w:rsidRPr="00504E35">
        <w:rPr>
          <w:rFonts w:ascii="Times New Roman" w:eastAsia="Times New Roman" w:hAnsi="Times New Roman" w:cs="Times New Roman"/>
          <w:sz w:val="24"/>
          <w:szCs w:val="24"/>
        </w:rPr>
        <w:t xml:space="preserve"> Glacier</w:t>
      </w:r>
    </w:p>
    <w:p w14:paraId="1B51D216"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Access_Constraints</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none</w:t>
      </w:r>
      <w:r w:rsidRPr="00504E35">
        <w:rPr>
          <w:rFonts w:ascii="Times New Roman" w:eastAsia="Times New Roman" w:hAnsi="Times New Roman" w:cs="Times New Roman"/>
          <w:sz w:val="24"/>
          <w:szCs w:val="24"/>
        </w:rPr>
        <w:br/>
      </w:r>
      <w:proofErr w:type="spellStart"/>
      <w:r w:rsidRPr="00504E35">
        <w:rPr>
          <w:rFonts w:ascii="Times New Roman" w:eastAsia="Times New Roman" w:hAnsi="Times New Roman" w:cs="Times New Roman"/>
          <w:i/>
          <w:iCs/>
          <w:sz w:val="24"/>
          <w:szCs w:val="24"/>
        </w:rPr>
        <w:t>Use_Constraints</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w:t>
      </w:r>
    </w:p>
    <w:p w14:paraId="2CF56498" w14:textId="77777777" w:rsidR="00504E35" w:rsidRPr="00504E35" w:rsidRDefault="00504E35" w:rsidP="00504E35">
      <w:pPr>
        <w:spacing w:after="120" w:line="240" w:lineRule="auto"/>
        <w:rPr>
          <w:rFonts w:ascii="Times New Roman" w:eastAsia="Times New Roman" w:hAnsi="Times New Roman" w:cs="Times New Roman"/>
          <w:sz w:val="24"/>
          <w:szCs w:val="24"/>
        </w:rPr>
      </w:pPr>
      <w:r w:rsidRPr="00504E35">
        <w:rPr>
          <w:rFonts w:ascii="Times New Roman" w:eastAsia="Times New Roman" w:hAnsi="Times New Roman" w:cs="Times New Roman"/>
          <w:sz w:val="24"/>
          <w:szCs w:val="24"/>
        </w:rPr>
        <w:t xml:space="preserve">Please cite U.S. Geological Survey/listed authors and give credit for the data. When appropriate, please consider co-authorship with the owners of the database. These data are the result of efforts by many </w:t>
      </w:r>
      <w:del w:id="38" w:author="Walworth, Dennis H." w:date="2018-01-12T15:20:00Z">
        <w:r w:rsidRPr="00504E35" w:rsidDel="00342471">
          <w:rPr>
            <w:rFonts w:ascii="Times New Roman" w:eastAsia="Times New Roman" w:hAnsi="Times New Roman" w:cs="Times New Roman"/>
            <w:sz w:val="24"/>
            <w:szCs w:val="24"/>
          </w:rPr>
          <w:delText xml:space="preserve">of </w:delText>
        </w:r>
      </w:del>
      <w:r w:rsidRPr="00504E35">
        <w:rPr>
          <w:rFonts w:ascii="Times New Roman" w:eastAsia="Times New Roman" w:hAnsi="Times New Roman" w:cs="Times New Roman"/>
          <w:sz w:val="24"/>
          <w:szCs w:val="24"/>
        </w:rPr>
        <w:t xml:space="preserve">government and non-government participants in the field, </w:t>
      </w:r>
      <w:commentRangeStart w:id="39"/>
      <w:r w:rsidRPr="00504E35">
        <w:rPr>
          <w:rFonts w:ascii="Times New Roman" w:eastAsia="Times New Roman" w:hAnsi="Times New Roman" w:cs="Times New Roman"/>
          <w:sz w:val="24"/>
          <w:szCs w:val="24"/>
        </w:rPr>
        <w:t>including USGS</w:t>
      </w:r>
      <w:commentRangeEnd w:id="39"/>
      <w:r w:rsidR="00026F5D">
        <w:rPr>
          <w:rStyle w:val="CommentReference"/>
        </w:rPr>
        <w:commentReference w:id="39"/>
      </w:r>
      <w:r w:rsidRPr="00504E35">
        <w:rPr>
          <w:rFonts w:ascii="Times New Roman" w:eastAsia="Times New Roman" w:hAnsi="Times New Roman" w:cs="Times New Roman"/>
          <w:sz w:val="24"/>
          <w:szCs w:val="24"/>
        </w:rPr>
        <w:t xml:space="preserve"> and various researchers and managers. All publications based on these data </w:t>
      </w:r>
      <w:commentRangeStart w:id="40"/>
      <w:commentRangeStart w:id="41"/>
      <w:r w:rsidRPr="00504E35">
        <w:rPr>
          <w:rFonts w:ascii="Times New Roman" w:eastAsia="Times New Roman" w:hAnsi="Times New Roman" w:cs="Times New Roman"/>
          <w:sz w:val="24"/>
          <w:szCs w:val="24"/>
        </w:rPr>
        <w:t>should</w:t>
      </w:r>
      <w:commentRangeEnd w:id="40"/>
      <w:r w:rsidR="00A773B8">
        <w:rPr>
          <w:rStyle w:val="CommentReference"/>
        </w:rPr>
        <w:commentReference w:id="40"/>
      </w:r>
      <w:commentRangeEnd w:id="41"/>
      <w:r w:rsidR="00F02B79">
        <w:rPr>
          <w:rStyle w:val="CommentReference"/>
        </w:rPr>
        <w:commentReference w:id="41"/>
      </w:r>
      <w:r w:rsidRPr="00504E35">
        <w:rPr>
          <w:rFonts w:ascii="Times New Roman" w:eastAsia="Times New Roman" w:hAnsi="Times New Roman" w:cs="Times New Roman"/>
          <w:sz w:val="24"/>
          <w:szCs w:val="24"/>
        </w:rPr>
        <w:t xml:space="preserve"> acknowledge all of these efforts. If a publication is based solely on the analysis of this data, we suggest that you involve the authors of this data with the writing and/or review of the manuscript. We would also appreciate receiving notification of any publications or reports that make use of the data. </w:t>
      </w:r>
    </w:p>
    <w:p w14:paraId="5D20E373"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Point_of_Contact</w:t>
      </w:r>
      <w:proofErr w:type="spellEnd"/>
      <w:r w:rsidRPr="00504E35">
        <w:rPr>
          <w:rFonts w:ascii="Times New Roman" w:eastAsia="Times New Roman" w:hAnsi="Times New Roman" w:cs="Times New Roman"/>
          <w:i/>
          <w:iCs/>
          <w:sz w:val="24"/>
          <w:szCs w:val="24"/>
        </w:rPr>
        <w:t>:</w:t>
      </w:r>
    </w:p>
    <w:p w14:paraId="51C29083"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Contact_Information</w:t>
      </w:r>
      <w:proofErr w:type="spellEnd"/>
      <w:r w:rsidRPr="00504E35">
        <w:rPr>
          <w:rFonts w:ascii="Times New Roman" w:eastAsia="Times New Roman" w:hAnsi="Times New Roman" w:cs="Times New Roman"/>
          <w:i/>
          <w:iCs/>
          <w:sz w:val="24"/>
          <w:szCs w:val="24"/>
        </w:rPr>
        <w:t>:</w:t>
      </w:r>
    </w:p>
    <w:p w14:paraId="302ED459"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Contact_Organization_Primary</w:t>
      </w:r>
      <w:proofErr w:type="spellEnd"/>
      <w:r w:rsidRPr="00504E35">
        <w:rPr>
          <w:rFonts w:ascii="Times New Roman" w:eastAsia="Times New Roman" w:hAnsi="Times New Roman" w:cs="Times New Roman"/>
          <w:i/>
          <w:iCs/>
          <w:sz w:val="24"/>
          <w:szCs w:val="24"/>
        </w:rPr>
        <w:t>:</w:t>
      </w:r>
    </w:p>
    <w:p w14:paraId="0F951D3F" w14:textId="77777777" w:rsidR="00504E35" w:rsidRPr="00504E35" w:rsidRDefault="00504E35" w:rsidP="00504E35">
      <w:pPr>
        <w:spacing w:after="12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Contact_Organization</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U.S. Geological Survey, Alaska Science Center</w:t>
      </w:r>
    </w:p>
    <w:p w14:paraId="668FB53A"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Contact_Address</w:t>
      </w:r>
      <w:proofErr w:type="spellEnd"/>
      <w:r w:rsidRPr="00504E35">
        <w:rPr>
          <w:rFonts w:ascii="Times New Roman" w:eastAsia="Times New Roman" w:hAnsi="Times New Roman" w:cs="Times New Roman"/>
          <w:i/>
          <w:iCs/>
          <w:sz w:val="24"/>
          <w:szCs w:val="24"/>
        </w:rPr>
        <w:t>:</w:t>
      </w:r>
    </w:p>
    <w:p w14:paraId="32286CE1" w14:textId="77777777" w:rsidR="00504E35" w:rsidRPr="00504E35" w:rsidRDefault="00504E35" w:rsidP="00504E35">
      <w:pPr>
        <w:spacing w:after="12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Address_Type</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Mailing</w:t>
      </w:r>
      <w:r w:rsidRPr="00504E35">
        <w:rPr>
          <w:rFonts w:ascii="Times New Roman" w:eastAsia="Times New Roman" w:hAnsi="Times New Roman" w:cs="Times New Roman"/>
          <w:sz w:val="24"/>
          <w:szCs w:val="24"/>
        </w:rPr>
        <w:br/>
      </w:r>
      <w:r w:rsidRPr="00504E35">
        <w:rPr>
          <w:rFonts w:ascii="Times New Roman" w:eastAsia="Times New Roman" w:hAnsi="Times New Roman" w:cs="Times New Roman"/>
          <w:i/>
          <w:iCs/>
          <w:sz w:val="24"/>
          <w:szCs w:val="24"/>
        </w:rPr>
        <w:t>Address:</w:t>
      </w:r>
      <w:r w:rsidRPr="00504E35">
        <w:rPr>
          <w:rFonts w:ascii="Times New Roman" w:eastAsia="Times New Roman" w:hAnsi="Times New Roman" w:cs="Times New Roman"/>
          <w:sz w:val="24"/>
          <w:szCs w:val="24"/>
        </w:rPr>
        <w:t xml:space="preserve"> 4210 University Dr</w:t>
      </w:r>
      <w:proofErr w:type="gramStart"/>
      <w:r w:rsidRPr="00504E35">
        <w:rPr>
          <w:rFonts w:ascii="Times New Roman" w:eastAsia="Times New Roman" w:hAnsi="Times New Roman" w:cs="Times New Roman"/>
          <w:sz w:val="24"/>
          <w:szCs w:val="24"/>
        </w:rPr>
        <w:t>.</w:t>
      </w:r>
      <w:proofErr w:type="gramEnd"/>
      <w:r w:rsidRPr="00504E35">
        <w:rPr>
          <w:rFonts w:ascii="Times New Roman" w:eastAsia="Times New Roman" w:hAnsi="Times New Roman" w:cs="Times New Roman"/>
          <w:sz w:val="24"/>
          <w:szCs w:val="24"/>
        </w:rPr>
        <w:br/>
      </w:r>
      <w:r w:rsidRPr="00504E35">
        <w:rPr>
          <w:rFonts w:ascii="Times New Roman" w:eastAsia="Times New Roman" w:hAnsi="Times New Roman" w:cs="Times New Roman"/>
          <w:i/>
          <w:iCs/>
          <w:sz w:val="24"/>
          <w:szCs w:val="24"/>
        </w:rPr>
        <w:t>City:</w:t>
      </w:r>
      <w:r w:rsidRPr="00504E35">
        <w:rPr>
          <w:rFonts w:ascii="Times New Roman" w:eastAsia="Times New Roman" w:hAnsi="Times New Roman" w:cs="Times New Roman"/>
          <w:sz w:val="24"/>
          <w:szCs w:val="24"/>
        </w:rPr>
        <w:t xml:space="preserve"> Anchorage</w:t>
      </w:r>
      <w:r w:rsidRPr="00504E35">
        <w:rPr>
          <w:rFonts w:ascii="Times New Roman" w:eastAsia="Times New Roman" w:hAnsi="Times New Roman" w:cs="Times New Roman"/>
          <w:sz w:val="24"/>
          <w:szCs w:val="24"/>
        </w:rPr>
        <w:br/>
      </w:r>
      <w:proofErr w:type="spellStart"/>
      <w:r w:rsidRPr="00504E35">
        <w:rPr>
          <w:rFonts w:ascii="Times New Roman" w:eastAsia="Times New Roman" w:hAnsi="Times New Roman" w:cs="Times New Roman"/>
          <w:i/>
          <w:iCs/>
          <w:sz w:val="24"/>
          <w:szCs w:val="24"/>
        </w:rPr>
        <w:t>State_or_Province</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AK</w:t>
      </w:r>
      <w:r w:rsidRPr="00504E35">
        <w:rPr>
          <w:rFonts w:ascii="Times New Roman" w:eastAsia="Times New Roman" w:hAnsi="Times New Roman" w:cs="Times New Roman"/>
          <w:sz w:val="24"/>
          <w:szCs w:val="24"/>
        </w:rPr>
        <w:br/>
      </w:r>
      <w:proofErr w:type="spellStart"/>
      <w:r w:rsidRPr="00504E35">
        <w:rPr>
          <w:rFonts w:ascii="Times New Roman" w:eastAsia="Times New Roman" w:hAnsi="Times New Roman" w:cs="Times New Roman"/>
          <w:i/>
          <w:iCs/>
          <w:sz w:val="24"/>
          <w:szCs w:val="24"/>
        </w:rPr>
        <w:t>Postal_Code</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99508-4626</w:t>
      </w:r>
      <w:r w:rsidRPr="00504E35">
        <w:rPr>
          <w:rFonts w:ascii="Times New Roman" w:eastAsia="Times New Roman" w:hAnsi="Times New Roman" w:cs="Times New Roman"/>
          <w:sz w:val="24"/>
          <w:szCs w:val="24"/>
        </w:rPr>
        <w:br/>
      </w:r>
      <w:r w:rsidRPr="00504E35">
        <w:rPr>
          <w:rFonts w:ascii="Times New Roman" w:eastAsia="Times New Roman" w:hAnsi="Times New Roman" w:cs="Times New Roman"/>
          <w:i/>
          <w:iCs/>
          <w:sz w:val="24"/>
          <w:szCs w:val="24"/>
        </w:rPr>
        <w:t>Country:</w:t>
      </w:r>
      <w:r w:rsidRPr="00504E35">
        <w:rPr>
          <w:rFonts w:ascii="Times New Roman" w:eastAsia="Times New Roman" w:hAnsi="Times New Roman" w:cs="Times New Roman"/>
          <w:sz w:val="24"/>
          <w:szCs w:val="24"/>
        </w:rPr>
        <w:t xml:space="preserve"> USA</w:t>
      </w:r>
    </w:p>
    <w:p w14:paraId="53E5C269" w14:textId="77777777" w:rsidR="00504E35" w:rsidRDefault="00504E35" w:rsidP="00504E35">
      <w:pPr>
        <w:spacing w:after="120" w:line="240" w:lineRule="auto"/>
        <w:rPr>
          <w:ins w:id="42" w:author="Walworth, Dennis H." w:date="2018-01-12T15:40:00Z"/>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Contact_Voice_Telephone</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(907) 786-7000</w:t>
      </w:r>
      <w:r w:rsidRPr="00504E35">
        <w:rPr>
          <w:rFonts w:ascii="Times New Roman" w:eastAsia="Times New Roman" w:hAnsi="Times New Roman" w:cs="Times New Roman"/>
          <w:sz w:val="24"/>
          <w:szCs w:val="24"/>
        </w:rPr>
        <w:br/>
      </w:r>
      <w:proofErr w:type="spellStart"/>
      <w:r w:rsidRPr="00504E35">
        <w:rPr>
          <w:rFonts w:ascii="Times New Roman" w:eastAsia="Times New Roman" w:hAnsi="Times New Roman" w:cs="Times New Roman"/>
          <w:i/>
          <w:iCs/>
          <w:sz w:val="24"/>
          <w:szCs w:val="24"/>
        </w:rPr>
        <w:t>Contact_Facsimile_Telephone</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(907) 786 - 7020</w:t>
      </w:r>
      <w:r w:rsidRPr="00504E35">
        <w:rPr>
          <w:rFonts w:ascii="Times New Roman" w:eastAsia="Times New Roman" w:hAnsi="Times New Roman" w:cs="Times New Roman"/>
          <w:sz w:val="24"/>
          <w:szCs w:val="24"/>
        </w:rPr>
        <w:br/>
      </w:r>
      <w:proofErr w:type="spellStart"/>
      <w:r w:rsidRPr="00504E35">
        <w:rPr>
          <w:rFonts w:ascii="Times New Roman" w:eastAsia="Times New Roman" w:hAnsi="Times New Roman" w:cs="Times New Roman"/>
          <w:i/>
          <w:iCs/>
          <w:sz w:val="24"/>
          <w:szCs w:val="24"/>
        </w:rPr>
        <w:t>Contact_Electronic_Mail_Address</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w:t>
      </w:r>
      <w:ins w:id="43" w:author="Walworth, Dennis H." w:date="2018-01-12T15:40:00Z">
        <w:r w:rsidR="00CE5876">
          <w:rPr>
            <w:rFonts w:ascii="Times New Roman" w:eastAsia="Times New Roman" w:hAnsi="Times New Roman" w:cs="Times New Roman"/>
            <w:sz w:val="24"/>
            <w:szCs w:val="24"/>
          </w:rPr>
          <w:fldChar w:fldCharType="begin"/>
        </w:r>
        <w:r w:rsidR="00CE5876">
          <w:rPr>
            <w:rFonts w:ascii="Times New Roman" w:eastAsia="Times New Roman" w:hAnsi="Times New Roman" w:cs="Times New Roman"/>
            <w:sz w:val="24"/>
            <w:szCs w:val="24"/>
          </w:rPr>
          <w:instrText xml:space="preserve"> HYPERLINK "mailto:</w:instrText>
        </w:r>
      </w:ins>
      <w:r w:rsidR="00CE5876" w:rsidRPr="00504E35">
        <w:rPr>
          <w:rFonts w:ascii="Times New Roman" w:eastAsia="Times New Roman" w:hAnsi="Times New Roman" w:cs="Times New Roman"/>
          <w:sz w:val="24"/>
          <w:szCs w:val="24"/>
        </w:rPr>
        <w:instrText>ascweb@usgs.gov</w:instrText>
      </w:r>
      <w:ins w:id="44" w:author="Walworth, Dennis H." w:date="2018-01-12T15:40:00Z">
        <w:r w:rsidR="00CE5876">
          <w:rPr>
            <w:rFonts w:ascii="Times New Roman" w:eastAsia="Times New Roman" w:hAnsi="Times New Roman" w:cs="Times New Roman"/>
            <w:sz w:val="24"/>
            <w:szCs w:val="24"/>
          </w:rPr>
          <w:instrText xml:space="preserve">" </w:instrText>
        </w:r>
        <w:r w:rsidR="00CE5876">
          <w:rPr>
            <w:rFonts w:ascii="Times New Roman" w:eastAsia="Times New Roman" w:hAnsi="Times New Roman" w:cs="Times New Roman"/>
            <w:sz w:val="24"/>
            <w:szCs w:val="24"/>
          </w:rPr>
          <w:fldChar w:fldCharType="separate"/>
        </w:r>
      </w:ins>
      <w:r w:rsidR="00CE5876" w:rsidRPr="00ED7BBB">
        <w:rPr>
          <w:rStyle w:val="Hyperlink"/>
          <w:rFonts w:ascii="Times New Roman" w:eastAsia="Times New Roman" w:hAnsi="Times New Roman" w:cs="Times New Roman"/>
          <w:sz w:val="24"/>
          <w:szCs w:val="24"/>
        </w:rPr>
        <w:t>ascweb@usgs.gov</w:t>
      </w:r>
      <w:ins w:id="45" w:author="Walworth, Dennis H." w:date="2018-01-12T15:40:00Z">
        <w:r w:rsidR="00CE5876">
          <w:rPr>
            <w:rFonts w:ascii="Times New Roman" w:eastAsia="Times New Roman" w:hAnsi="Times New Roman" w:cs="Times New Roman"/>
            <w:sz w:val="24"/>
            <w:szCs w:val="24"/>
          </w:rPr>
          <w:fldChar w:fldCharType="end"/>
        </w:r>
      </w:ins>
    </w:p>
    <w:p w14:paraId="30602BB5" w14:textId="77777777" w:rsidR="00CE5876" w:rsidRPr="00504E35" w:rsidRDefault="00CE5876" w:rsidP="00504E35">
      <w:pPr>
        <w:spacing w:after="120" w:line="240" w:lineRule="auto"/>
        <w:rPr>
          <w:rFonts w:ascii="Times New Roman" w:eastAsia="Times New Roman" w:hAnsi="Times New Roman" w:cs="Times New Roman"/>
          <w:sz w:val="24"/>
          <w:szCs w:val="24"/>
        </w:rPr>
      </w:pPr>
      <w:proofErr w:type="spellStart"/>
      <w:ins w:id="46" w:author="Walworth, Dennis H." w:date="2018-01-12T15:40:00Z">
        <w:r>
          <w:rPr>
            <w:rFonts w:ascii="Times New Roman" w:eastAsia="Times New Roman" w:hAnsi="Times New Roman" w:cs="Times New Roman"/>
            <w:sz w:val="24"/>
            <w:szCs w:val="24"/>
          </w:rPr>
          <w:t>Cross_</w:t>
        </w:r>
        <w:commentRangeStart w:id="47"/>
        <w:commentRangeStart w:id="48"/>
        <w:r>
          <w:rPr>
            <w:rFonts w:ascii="Times New Roman" w:eastAsia="Times New Roman" w:hAnsi="Times New Roman" w:cs="Times New Roman"/>
            <w:sz w:val="24"/>
            <w:szCs w:val="24"/>
          </w:rPr>
          <w:t>Reference</w:t>
        </w:r>
        <w:proofErr w:type="spellEnd"/>
        <w:r>
          <w:rPr>
            <w:rFonts w:ascii="Times New Roman" w:eastAsia="Times New Roman" w:hAnsi="Times New Roman" w:cs="Times New Roman"/>
            <w:sz w:val="24"/>
            <w:szCs w:val="24"/>
          </w:rPr>
          <w:t>:</w:t>
        </w:r>
        <w:commentRangeEnd w:id="47"/>
        <w:r>
          <w:rPr>
            <w:rStyle w:val="CommentReference"/>
          </w:rPr>
          <w:commentReference w:id="47"/>
        </w:r>
      </w:ins>
      <w:commentRangeEnd w:id="48"/>
      <w:r w:rsidR="00645027">
        <w:rPr>
          <w:rStyle w:val="CommentReference"/>
        </w:rPr>
        <w:commentReference w:id="48"/>
      </w:r>
    </w:p>
    <w:p w14:paraId="7479985E"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Data_Quality_Information</w:t>
      </w:r>
      <w:proofErr w:type="spellEnd"/>
      <w:r w:rsidRPr="00504E35">
        <w:rPr>
          <w:rFonts w:ascii="Times New Roman" w:eastAsia="Times New Roman" w:hAnsi="Times New Roman" w:cs="Times New Roman"/>
          <w:i/>
          <w:iCs/>
          <w:sz w:val="24"/>
          <w:szCs w:val="24"/>
        </w:rPr>
        <w:t>:</w:t>
      </w:r>
    </w:p>
    <w:p w14:paraId="77D73147"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Attribute_Accuracy</w:t>
      </w:r>
      <w:proofErr w:type="spellEnd"/>
      <w:r w:rsidRPr="00504E35">
        <w:rPr>
          <w:rFonts w:ascii="Times New Roman" w:eastAsia="Times New Roman" w:hAnsi="Times New Roman" w:cs="Times New Roman"/>
          <w:i/>
          <w:iCs/>
          <w:sz w:val="24"/>
          <w:szCs w:val="24"/>
        </w:rPr>
        <w:t>:</w:t>
      </w:r>
    </w:p>
    <w:p w14:paraId="158A56A0"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Attribute_Accuracy_Report</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w:t>
      </w:r>
    </w:p>
    <w:p w14:paraId="7729E5E7" w14:textId="77777777" w:rsidR="00504E35" w:rsidRPr="00504E35" w:rsidRDefault="00504E35" w:rsidP="00504E35">
      <w:pPr>
        <w:spacing w:after="120" w:line="240" w:lineRule="auto"/>
        <w:rPr>
          <w:rFonts w:ascii="Times New Roman" w:eastAsia="Times New Roman" w:hAnsi="Times New Roman" w:cs="Times New Roman"/>
          <w:sz w:val="24"/>
          <w:szCs w:val="24"/>
        </w:rPr>
      </w:pPr>
      <w:commentRangeStart w:id="49"/>
      <w:commentRangeStart w:id="50"/>
      <w:r w:rsidRPr="00504E35">
        <w:rPr>
          <w:rFonts w:ascii="Times New Roman" w:eastAsia="Times New Roman" w:hAnsi="Times New Roman" w:cs="Times New Roman"/>
          <w:sz w:val="24"/>
          <w:szCs w:val="24"/>
        </w:rPr>
        <w:t>Attribute accuracy is assessed for each child entity separately, and should be viewed there.</w:t>
      </w:r>
      <w:commentRangeEnd w:id="49"/>
      <w:r w:rsidR="00026F5D">
        <w:rPr>
          <w:rStyle w:val="CommentReference"/>
        </w:rPr>
        <w:commentReference w:id="49"/>
      </w:r>
      <w:commentRangeEnd w:id="50"/>
      <w:r w:rsidR="0076643B">
        <w:rPr>
          <w:rStyle w:val="CommentReference"/>
        </w:rPr>
        <w:commentReference w:id="50"/>
      </w:r>
      <w:r w:rsidRPr="00504E35">
        <w:rPr>
          <w:rFonts w:ascii="Times New Roman" w:eastAsia="Times New Roman" w:hAnsi="Times New Roman" w:cs="Times New Roman"/>
          <w:sz w:val="24"/>
          <w:szCs w:val="24"/>
        </w:rPr>
        <w:t xml:space="preserve"> </w:t>
      </w:r>
    </w:p>
    <w:p w14:paraId="1D65CE73"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lastRenderedPageBreak/>
        <w:t>Logical_Consistency_Report</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w:t>
      </w:r>
    </w:p>
    <w:p w14:paraId="65ADCB3F" w14:textId="77777777" w:rsidR="00504E35" w:rsidRPr="00504E35" w:rsidRDefault="00504E35" w:rsidP="00504E35">
      <w:pPr>
        <w:spacing w:after="120" w:line="240" w:lineRule="auto"/>
        <w:rPr>
          <w:rFonts w:ascii="Times New Roman" w:eastAsia="Times New Roman" w:hAnsi="Times New Roman" w:cs="Times New Roman"/>
          <w:sz w:val="24"/>
          <w:szCs w:val="24"/>
        </w:rPr>
      </w:pPr>
      <w:commentRangeStart w:id="51"/>
      <w:commentRangeStart w:id="52"/>
      <w:r w:rsidRPr="00504E35">
        <w:rPr>
          <w:rFonts w:ascii="Times New Roman" w:eastAsia="Times New Roman" w:hAnsi="Times New Roman" w:cs="Times New Roman"/>
          <w:sz w:val="24"/>
          <w:szCs w:val="24"/>
        </w:rPr>
        <w:t xml:space="preserve">No formal logical </w:t>
      </w:r>
      <w:proofErr w:type="spellStart"/>
      <w:r w:rsidRPr="00504E35">
        <w:rPr>
          <w:rFonts w:ascii="Times New Roman" w:eastAsia="Times New Roman" w:hAnsi="Times New Roman" w:cs="Times New Roman"/>
          <w:sz w:val="24"/>
          <w:szCs w:val="24"/>
        </w:rPr>
        <w:t>accuray</w:t>
      </w:r>
      <w:proofErr w:type="spellEnd"/>
      <w:r w:rsidRPr="00504E35">
        <w:rPr>
          <w:rFonts w:ascii="Times New Roman" w:eastAsia="Times New Roman" w:hAnsi="Times New Roman" w:cs="Times New Roman"/>
          <w:sz w:val="24"/>
          <w:szCs w:val="24"/>
        </w:rPr>
        <w:t xml:space="preserve"> tests were conducted, or were performed at the entity and attribute level and are detailed within.</w:t>
      </w:r>
      <w:commentRangeEnd w:id="51"/>
      <w:r w:rsidR="00026F5D">
        <w:rPr>
          <w:rStyle w:val="CommentReference"/>
        </w:rPr>
        <w:commentReference w:id="51"/>
      </w:r>
      <w:commentRangeEnd w:id="52"/>
      <w:r w:rsidR="00CC4F00">
        <w:rPr>
          <w:rStyle w:val="CommentReference"/>
        </w:rPr>
        <w:commentReference w:id="52"/>
      </w:r>
      <w:r w:rsidRPr="00504E35">
        <w:rPr>
          <w:rFonts w:ascii="Times New Roman" w:eastAsia="Times New Roman" w:hAnsi="Times New Roman" w:cs="Times New Roman"/>
          <w:sz w:val="24"/>
          <w:szCs w:val="24"/>
        </w:rPr>
        <w:t xml:space="preserve"> </w:t>
      </w:r>
    </w:p>
    <w:p w14:paraId="575B15F0"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Completeness_Report</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w:t>
      </w:r>
    </w:p>
    <w:p w14:paraId="5C658129" w14:textId="77777777" w:rsidR="00504E35" w:rsidRPr="00504E35" w:rsidRDefault="00504E35" w:rsidP="00504E35">
      <w:pPr>
        <w:spacing w:after="120" w:line="240" w:lineRule="auto"/>
        <w:rPr>
          <w:rFonts w:ascii="Times New Roman" w:eastAsia="Times New Roman" w:hAnsi="Times New Roman" w:cs="Times New Roman"/>
          <w:sz w:val="24"/>
          <w:szCs w:val="24"/>
        </w:rPr>
      </w:pPr>
      <w:commentRangeStart w:id="53"/>
      <w:commentRangeStart w:id="54"/>
      <w:r w:rsidRPr="00504E35">
        <w:rPr>
          <w:rFonts w:ascii="Times New Roman" w:eastAsia="Times New Roman" w:hAnsi="Times New Roman" w:cs="Times New Roman"/>
          <w:sz w:val="24"/>
          <w:szCs w:val="24"/>
        </w:rPr>
        <w:t xml:space="preserve">Data set is considered complete for the information presented, as described in the abstract. Users are advised to read the rest of the metadata record carefully for additional details. </w:t>
      </w:r>
      <w:commentRangeEnd w:id="53"/>
      <w:r w:rsidR="00026F5D">
        <w:rPr>
          <w:rStyle w:val="CommentReference"/>
        </w:rPr>
        <w:commentReference w:id="53"/>
      </w:r>
      <w:commentRangeEnd w:id="54"/>
      <w:r w:rsidR="00CC4F00">
        <w:rPr>
          <w:rStyle w:val="CommentReference"/>
        </w:rPr>
        <w:commentReference w:id="54"/>
      </w:r>
    </w:p>
    <w:p w14:paraId="3D18EE17"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Positional_Accuracy</w:t>
      </w:r>
      <w:proofErr w:type="spellEnd"/>
      <w:r w:rsidRPr="00504E35">
        <w:rPr>
          <w:rFonts w:ascii="Times New Roman" w:eastAsia="Times New Roman" w:hAnsi="Times New Roman" w:cs="Times New Roman"/>
          <w:i/>
          <w:iCs/>
          <w:sz w:val="24"/>
          <w:szCs w:val="24"/>
        </w:rPr>
        <w:t>:</w:t>
      </w:r>
    </w:p>
    <w:p w14:paraId="0072CD4A"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Horizontal_Positional_Accuracy</w:t>
      </w:r>
      <w:proofErr w:type="spellEnd"/>
      <w:r w:rsidRPr="00504E35">
        <w:rPr>
          <w:rFonts w:ascii="Times New Roman" w:eastAsia="Times New Roman" w:hAnsi="Times New Roman" w:cs="Times New Roman"/>
          <w:i/>
          <w:iCs/>
          <w:sz w:val="24"/>
          <w:szCs w:val="24"/>
        </w:rPr>
        <w:t>:</w:t>
      </w:r>
    </w:p>
    <w:p w14:paraId="4F3A36B2"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Horizontal_Positional_Accuracy_Report</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w:t>
      </w:r>
    </w:p>
    <w:p w14:paraId="075127F4" w14:textId="77777777" w:rsidR="00504E35" w:rsidRPr="00504E35" w:rsidRDefault="00504E35" w:rsidP="00504E35">
      <w:pPr>
        <w:spacing w:after="120" w:line="240" w:lineRule="auto"/>
        <w:rPr>
          <w:rFonts w:ascii="Times New Roman" w:eastAsia="Times New Roman" w:hAnsi="Times New Roman" w:cs="Times New Roman"/>
          <w:sz w:val="24"/>
          <w:szCs w:val="24"/>
        </w:rPr>
      </w:pPr>
      <w:r w:rsidRPr="00504E35">
        <w:rPr>
          <w:rFonts w:ascii="Times New Roman" w:eastAsia="Times New Roman" w:hAnsi="Times New Roman" w:cs="Times New Roman"/>
          <w:sz w:val="24"/>
          <w:szCs w:val="24"/>
        </w:rPr>
        <w:t xml:space="preserve">Positions are reported to 1 m and are generally know to better than this scale. However, sites located on the glacier are moving, and the coordinates represent an average location that the measurement site flows through on an annual basis. </w:t>
      </w:r>
    </w:p>
    <w:p w14:paraId="4F76800D" w14:textId="77777777" w:rsidR="00504E35" w:rsidRPr="00504E35" w:rsidRDefault="00504E35" w:rsidP="00504E35">
      <w:pPr>
        <w:spacing w:after="0" w:line="240" w:lineRule="auto"/>
        <w:rPr>
          <w:rFonts w:ascii="Times New Roman" w:eastAsia="Times New Roman" w:hAnsi="Times New Roman" w:cs="Times New Roman"/>
          <w:sz w:val="24"/>
          <w:szCs w:val="24"/>
        </w:rPr>
      </w:pPr>
      <w:r w:rsidRPr="00504E35">
        <w:rPr>
          <w:rFonts w:ascii="Times New Roman" w:eastAsia="Times New Roman" w:hAnsi="Times New Roman" w:cs="Times New Roman"/>
          <w:i/>
          <w:iCs/>
          <w:sz w:val="24"/>
          <w:szCs w:val="24"/>
        </w:rPr>
        <w:t>Lineage:</w:t>
      </w:r>
    </w:p>
    <w:p w14:paraId="101B4659" w14:textId="77777777" w:rsidR="00504E35" w:rsidRPr="00504E35" w:rsidRDefault="00504E35" w:rsidP="00504E35">
      <w:pPr>
        <w:spacing w:after="0" w:line="240" w:lineRule="auto"/>
        <w:rPr>
          <w:rFonts w:ascii="Times New Roman" w:eastAsia="Times New Roman" w:hAnsi="Times New Roman" w:cs="Times New Roman"/>
          <w:sz w:val="24"/>
          <w:szCs w:val="24"/>
        </w:rPr>
      </w:pPr>
      <w:commentRangeStart w:id="55"/>
      <w:commentRangeStart w:id="56"/>
      <w:proofErr w:type="spellStart"/>
      <w:r w:rsidRPr="00504E35">
        <w:rPr>
          <w:rFonts w:ascii="Times New Roman" w:eastAsia="Times New Roman" w:hAnsi="Times New Roman" w:cs="Times New Roman"/>
          <w:i/>
          <w:iCs/>
          <w:sz w:val="24"/>
          <w:szCs w:val="24"/>
        </w:rPr>
        <w:t>Process_Step</w:t>
      </w:r>
      <w:proofErr w:type="spellEnd"/>
      <w:r w:rsidRPr="00504E35">
        <w:rPr>
          <w:rFonts w:ascii="Times New Roman" w:eastAsia="Times New Roman" w:hAnsi="Times New Roman" w:cs="Times New Roman"/>
          <w:i/>
          <w:iCs/>
          <w:sz w:val="24"/>
          <w:szCs w:val="24"/>
        </w:rPr>
        <w:t>:</w:t>
      </w:r>
      <w:commentRangeEnd w:id="55"/>
      <w:r w:rsidR="000C040A">
        <w:rPr>
          <w:rStyle w:val="CommentReference"/>
        </w:rPr>
        <w:commentReference w:id="55"/>
      </w:r>
      <w:commentRangeEnd w:id="56"/>
      <w:r w:rsidR="00D007DA">
        <w:rPr>
          <w:rStyle w:val="CommentReference"/>
        </w:rPr>
        <w:commentReference w:id="56"/>
      </w:r>
    </w:p>
    <w:p w14:paraId="01666CB9"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Process_Description</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w:t>
      </w:r>
    </w:p>
    <w:p w14:paraId="5165A503" w14:textId="77777777" w:rsidR="00504E35" w:rsidRPr="00504E35" w:rsidRDefault="00504E35" w:rsidP="00504E35">
      <w:pPr>
        <w:spacing w:after="120" w:line="240" w:lineRule="auto"/>
        <w:rPr>
          <w:rFonts w:ascii="Times New Roman" w:eastAsia="Times New Roman" w:hAnsi="Times New Roman" w:cs="Times New Roman"/>
          <w:sz w:val="24"/>
          <w:szCs w:val="24"/>
        </w:rPr>
      </w:pPr>
      <w:r w:rsidRPr="00504E35">
        <w:rPr>
          <w:rFonts w:ascii="Times New Roman" w:eastAsia="Times New Roman" w:hAnsi="Times New Roman" w:cs="Times New Roman"/>
          <w:sz w:val="24"/>
          <w:szCs w:val="24"/>
        </w:rPr>
        <w:t>Processing steps are detailed separately for each</w:t>
      </w:r>
      <w:commentRangeStart w:id="57"/>
      <w:r w:rsidRPr="00504E35">
        <w:rPr>
          <w:rFonts w:ascii="Times New Roman" w:eastAsia="Times New Roman" w:hAnsi="Times New Roman" w:cs="Times New Roman"/>
          <w:sz w:val="24"/>
          <w:szCs w:val="24"/>
        </w:rPr>
        <w:t xml:space="preserve"> item</w:t>
      </w:r>
      <w:commentRangeEnd w:id="57"/>
      <w:r w:rsidR="00026F5D">
        <w:rPr>
          <w:rStyle w:val="CommentReference"/>
        </w:rPr>
        <w:commentReference w:id="57"/>
      </w:r>
      <w:r w:rsidRPr="00504E35">
        <w:rPr>
          <w:rFonts w:ascii="Times New Roman" w:eastAsia="Times New Roman" w:hAnsi="Times New Roman" w:cs="Times New Roman"/>
          <w:sz w:val="24"/>
          <w:szCs w:val="24"/>
        </w:rPr>
        <w:t xml:space="preserve"> in the </w:t>
      </w:r>
      <w:commentRangeStart w:id="58"/>
      <w:r w:rsidRPr="00504E35">
        <w:rPr>
          <w:rFonts w:ascii="Times New Roman" w:eastAsia="Times New Roman" w:hAnsi="Times New Roman" w:cs="Times New Roman"/>
          <w:sz w:val="24"/>
          <w:szCs w:val="24"/>
        </w:rPr>
        <w:t>collection</w:t>
      </w:r>
      <w:commentRangeEnd w:id="58"/>
      <w:r w:rsidR="00026F5D">
        <w:rPr>
          <w:rStyle w:val="CommentReference"/>
        </w:rPr>
        <w:commentReference w:id="58"/>
      </w:r>
      <w:r w:rsidRPr="00504E35">
        <w:rPr>
          <w:rFonts w:ascii="Times New Roman" w:eastAsia="Times New Roman" w:hAnsi="Times New Roman" w:cs="Times New Roman"/>
          <w:sz w:val="24"/>
          <w:szCs w:val="24"/>
        </w:rPr>
        <w:t xml:space="preserve">. </w:t>
      </w:r>
    </w:p>
    <w:p w14:paraId="43783996" w14:textId="77777777" w:rsidR="00504E35" w:rsidRPr="00504E35" w:rsidRDefault="00504E35" w:rsidP="00504E35">
      <w:pPr>
        <w:spacing w:after="12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Process_Date</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2018</w:t>
      </w:r>
    </w:p>
    <w:p w14:paraId="7645F818"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Entity_and_Attribute_Information</w:t>
      </w:r>
      <w:proofErr w:type="spellEnd"/>
      <w:r w:rsidRPr="00504E35">
        <w:rPr>
          <w:rFonts w:ascii="Times New Roman" w:eastAsia="Times New Roman" w:hAnsi="Times New Roman" w:cs="Times New Roman"/>
          <w:i/>
          <w:iCs/>
          <w:sz w:val="24"/>
          <w:szCs w:val="24"/>
        </w:rPr>
        <w:t>:</w:t>
      </w:r>
    </w:p>
    <w:p w14:paraId="754BB14B"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Overview_Description</w:t>
      </w:r>
      <w:proofErr w:type="spellEnd"/>
      <w:r w:rsidRPr="00504E35">
        <w:rPr>
          <w:rFonts w:ascii="Times New Roman" w:eastAsia="Times New Roman" w:hAnsi="Times New Roman" w:cs="Times New Roman"/>
          <w:i/>
          <w:iCs/>
          <w:sz w:val="24"/>
          <w:szCs w:val="24"/>
        </w:rPr>
        <w:t>:</w:t>
      </w:r>
    </w:p>
    <w:p w14:paraId="73DD7EC2"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Entity_and_Attribute_Overview</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w:t>
      </w:r>
    </w:p>
    <w:p w14:paraId="1354C3B4" w14:textId="77777777" w:rsidR="00504E35" w:rsidRPr="00504E35" w:rsidRDefault="00504E35" w:rsidP="00504E35">
      <w:pPr>
        <w:spacing w:after="0" w:line="240" w:lineRule="auto"/>
        <w:rPr>
          <w:rFonts w:ascii="Times New Roman" w:eastAsia="Times New Roman" w:hAnsi="Times New Roman" w:cs="Times New Roman"/>
          <w:sz w:val="24"/>
          <w:szCs w:val="24"/>
        </w:rPr>
      </w:pPr>
      <w:commentRangeStart w:id="59"/>
      <w:commentRangeStart w:id="60"/>
      <w:r w:rsidRPr="00504E35">
        <w:rPr>
          <w:rFonts w:ascii="Times New Roman" w:eastAsia="Times New Roman" w:hAnsi="Times New Roman" w:cs="Times New Roman"/>
          <w:sz w:val="24"/>
          <w:szCs w:val="24"/>
        </w:rPr>
        <w:t>Since the late</w:t>
      </w:r>
      <w:commentRangeEnd w:id="59"/>
      <w:r w:rsidR="00026F5D">
        <w:rPr>
          <w:rStyle w:val="CommentReference"/>
        </w:rPr>
        <w:commentReference w:id="59"/>
      </w:r>
      <w:commentRangeEnd w:id="60"/>
      <w:r w:rsidR="00CA0C11">
        <w:rPr>
          <w:rStyle w:val="CommentReference"/>
        </w:rPr>
        <w:commentReference w:id="60"/>
      </w:r>
      <w:r w:rsidRPr="00504E35">
        <w:rPr>
          <w:rFonts w:ascii="Times New Roman" w:eastAsia="Times New Roman" w:hAnsi="Times New Roman" w:cs="Times New Roman"/>
          <w:sz w:val="24"/>
          <w:szCs w:val="24"/>
        </w:rPr>
        <w:t xml:space="preserve"> 1950s, the USGS has maintained a long-term glacier mass-balance program at three North American glaciers. Measurements began on South Cascade Glacier, WA in 1958, expanding to </w:t>
      </w:r>
      <w:proofErr w:type="spellStart"/>
      <w:r w:rsidRPr="00504E35">
        <w:rPr>
          <w:rFonts w:ascii="Times New Roman" w:eastAsia="Times New Roman" w:hAnsi="Times New Roman" w:cs="Times New Roman"/>
          <w:sz w:val="24"/>
          <w:szCs w:val="24"/>
        </w:rPr>
        <w:t>Gulkana</w:t>
      </w:r>
      <w:proofErr w:type="spellEnd"/>
      <w:r w:rsidRPr="00504E35">
        <w:rPr>
          <w:rFonts w:ascii="Times New Roman" w:eastAsia="Times New Roman" w:hAnsi="Times New Roman" w:cs="Times New Roman"/>
          <w:sz w:val="24"/>
          <w:szCs w:val="24"/>
        </w:rPr>
        <w:t xml:space="preserve"> and Wolverine glaciers, AK in 1966, and later Sperry Glacier, MT in 2005. Additional measurements have been made on Lemon Creek and </w:t>
      </w:r>
      <w:proofErr w:type="spellStart"/>
      <w:r w:rsidRPr="00504E35">
        <w:rPr>
          <w:rFonts w:ascii="Times New Roman" w:eastAsia="Times New Roman" w:hAnsi="Times New Roman" w:cs="Times New Roman"/>
          <w:sz w:val="24"/>
          <w:szCs w:val="24"/>
        </w:rPr>
        <w:t>Taku</w:t>
      </w:r>
      <w:proofErr w:type="spellEnd"/>
      <w:r w:rsidRPr="00504E35">
        <w:rPr>
          <w:rFonts w:ascii="Times New Roman" w:eastAsia="Times New Roman" w:hAnsi="Times New Roman" w:cs="Times New Roman"/>
          <w:sz w:val="24"/>
          <w:szCs w:val="24"/>
        </w:rPr>
        <w:t xml:space="preserve"> glaciers, AK to compliment data collected by the Juneau Icefield Research Program (JIRP; </w:t>
      </w:r>
      <w:proofErr w:type="spellStart"/>
      <w:r w:rsidRPr="00504E35">
        <w:rPr>
          <w:rFonts w:ascii="Times New Roman" w:eastAsia="Times New Roman" w:hAnsi="Times New Roman" w:cs="Times New Roman"/>
          <w:sz w:val="24"/>
          <w:szCs w:val="24"/>
        </w:rPr>
        <w:t>Pelto</w:t>
      </w:r>
      <w:proofErr w:type="spellEnd"/>
      <w:r w:rsidRPr="00504E35">
        <w:rPr>
          <w:rFonts w:ascii="Times New Roman" w:eastAsia="Times New Roman" w:hAnsi="Times New Roman" w:cs="Times New Roman"/>
          <w:sz w:val="24"/>
          <w:szCs w:val="24"/>
        </w:rPr>
        <w:t xml:space="preserve"> et al., 2013). Direct field measurements are combined with weather and geodetic data to derive seasonal and annual surface mass balance solutions of each glacier in conventional and reference surface formats (</w:t>
      </w:r>
      <w:proofErr w:type="spellStart"/>
      <w:r w:rsidRPr="00504E35">
        <w:rPr>
          <w:rFonts w:ascii="Times New Roman" w:eastAsia="Times New Roman" w:hAnsi="Times New Roman" w:cs="Times New Roman"/>
          <w:sz w:val="24"/>
          <w:szCs w:val="24"/>
        </w:rPr>
        <w:t>Cogley</w:t>
      </w:r>
      <w:proofErr w:type="spellEnd"/>
      <w:r w:rsidRPr="00504E35">
        <w:rPr>
          <w:rFonts w:ascii="Times New Roman" w:eastAsia="Times New Roman" w:hAnsi="Times New Roman" w:cs="Times New Roman"/>
          <w:sz w:val="24"/>
          <w:szCs w:val="24"/>
        </w:rPr>
        <w:t xml:space="preserve"> et al., 2011). </w:t>
      </w:r>
    </w:p>
    <w:p w14:paraId="35E4812B" w14:textId="77777777" w:rsidR="00504E35" w:rsidRPr="00504E35" w:rsidRDefault="00504E35" w:rsidP="00504E35">
      <w:pPr>
        <w:spacing w:after="120" w:line="240" w:lineRule="auto"/>
        <w:rPr>
          <w:rFonts w:ascii="Times New Roman" w:eastAsia="Times New Roman" w:hAnsi="Times New Roman" w:cs="Times New Roman"/>
          <w:sz w:val="24"/>
          <w:szCs w:val="24"/>
        </w:rPr>
      </w:pPr>
      <w:r w:rsidRPr="00504E35">
        <w:rPr>
          <w:rFonts w:ascii="Times New Roman" w:eastAsia="Times New Roman" w:hAnsi="Times New Roman" w:cs="Times New Roman"/>
          <w:sz w:val="24"/>
          <w:szCs w:val="24"/>
        </w:rPr>
        <w:t xml:space="preserve">The purpose of this project is to quantitatively record changes in mass at specified glaciers over the period of record. Although data within this collection was primarily collected for the purpose of mass balance, there are multiple other uses for this data, including ecological assessments, remote sensing validation, or water resource applications. Data is included as available, though the history of the project. Additional </w:t>
      </w:r>
      <w:proofErr w:type="spellStart"/>
      <w:r w:rsidRPr="00504E35">
        <w:rPr>
          <w:rFonts w:ascii="Times New Roman" w:eastAsia="Times New Roman" w:hAnsi="Times New Roman" w:cs="Times New Roman"/>
          <w:sz w:val="24"/>
          <w:szCs w:val="24"/>
        </w:rPr>
        <w:t>undigitized</w:t>
      </w:r>
      <w:proofErr w:type="spellEnd"/>
      <w:r w:rsidRPr="00504E35">
        <w:rPr>
          <w:rFonts w:ascii="Times New Roman" w:eastAsia="Times New Roman" w:hAnsi="Times New Roman" w:cs="Times New Roman"/>
          <w:sz w:val="24"/>
          <w:szCs w:val="24"/>
        </w:rPr>
        <w:t xml:space="preserve"> records remain, but may be added in a future update. </w:t>
      </w:r>
    </w:p>
    <w:p w14:paraId="1A3C31FB"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Entity_and_Attribute_Detail_Citation</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w:t>
      </w:r>
    </w:p>
    <w:p w14:paraId="1256181E" w14:textId="77777777" w:rsidR="00504E35" w:rsidRPr="00504E35" w:rsidRDefault="00504E35" w:rsidP="00504E35">
      <w:pPr>
        <w:spacing w:after="12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sz w:val="24"/>
          <w:szCs w:val="24"/>
        </w:rPr>
        <w:t>Cogley</w:t>
      </w:r>
      <w:proofErr w:type="spellEnd"/>
      <w:r w:rsidRPr="00504E35">
        <w:rPr>
          <w:rFonts w:ascii="Times New Roman" w:eastAsia="Times New Roman" w:hAnsi="Times New Roman" w:cs="Times New Roman"/>
          <w:sz w:val="24"/>
          <w:szCs w:val="24"/>
        </w:rPr>
        <w:t xml:space="preserve">, J. G., Hock, R., Rasmussen, L. A., Arendt, A. A., </w:t>
      </w:r>
      <w:proofErr w:type="spellStart"/>
      <w:r w:rsidRPr="00504E35">
        <w:rPr>
          <w:rFonts w:ascii="Times New Roman" w:eastAsia="Times New Roman" w:hAnsi="Times New Roman" w:cs="Times New Roman"/>
          <w:sz w:val="24"/>
          <w:szCs w:val="24"/>
        </w:rPr>
        <w:t>Bauder</w:t>
      </w:r>
      <w:proofErr w:type="spellEnd"/>
      <w:r w:rsidRPr="00504E35">
        <w:rPr>
          <w:rFonts w:ascii="Times New Roman" w:eastAsia="Times New Roman" w:hAnsi="Times New Roman" w:cs="Times New Roman"/>
          <w:sz w:val="24"/>
          <w:szCs w:val="24"/>
        </w:rPr>
        <w:t xml:space="preserve">, A., Braithwaite, R. J., et al. (2011). Glossary of </w:t>
      </w:r>
      <w:proofErr w:type="spellStart"/>
      <w:r w:rsidRPr="00504E35">
        <w:rPr>
          <w:rFonts w:ascii="Times New Roman" w:eastAsia="Times New Roman" w:hAnsi="Times New Roman" w:cs="Times New Roman"/>
          <w:sz w:val="24"/>
          <w:szCs w:val="24"/>
        </w:rPr>
        <w:t>GlacierMass</w:t>
      </w:r>
      <w:proofErr w:type="spellEnd"/>
      <w:r w:rsidRPr="00504E35">
        <w:rPr>
          <w:rFonts w:ascii="Times New Roman" w:eastAsia="Times New Roman" w:hAnsi="Times New Roman" w:cs="Times New Roman"/>
          <w:sz w:val="24"/>
          <w:szCs w:val="24"/>
        </w:rPr>
        <w:t xml:space="preserve"> Balance and Related Terms. IHP-VII Technical Documents in Hydrology, 86. </w:t>
      </w:r>
    </w:p>
    <w:p w14:paraId="0BE7F7A4"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Distribution_Information</w:t>
      </w:r>
      <w:proofErr w:type="spellEnd"/>
      <w:r w:rsidRPr="00504E35">
        <w:rPr>
          <w:rFonts w:ascii="Times New Roman" w:eastAsia="Times New Roman" w:hAnsi="Times New Roman" w:cs="Times New Roman"/>
          <w:i/>
          <w:iCs/>
          <w:sz w:val="24"/>
          <w:szCs w:val="24"/>
        </w:rPr>
        <w:t>:</w:t>
      </w:r>
    </w:p>
    <w:p w14:paraId="5D13FFA8" w14:textId="77777777" w:rsidR="00504E35" w:rsidRPr="00504E35" w:rsidRDefault="00504E35" w:rsidP="00504E35">
      <w:pPr>
        <w:spacing w:after="0" w:line="240" w:lineRule="auto"/>
        <w:rPr>
          <w:rFonts w:ascii="Times New Roman" w:eastAsia="Times New Roman" w:hAnsi="Times New Roman" w:cs="Times New Roman"/>
          <w:sz w:val="24"/>
          <w:szCs w:val="24"/>
        </w:rPr>
      </w:pPr>
      <w:r w:rsidRPr="00504E35">
        <w:rPr>
          <w:rFonts w:ascii="Times New Roman" w:eastAsia="Times New Roman" w:hAnsi="Times New Roman" w:cs="Times New Roman"/>
          <w:i/>
          <w:iCs/>
          <w:sz w:val="24"/>
          <w:szCs w:val="24"/>
        </w:rPr>
        <w:t>Distributor:</w:t>
      </w:r>
    </w:p>
    <w:p w14:paraId="6343A8E5"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Contact_Information</w:t>
      </w:r>
      <w:proofErr w:type="spellEnd"/>
      <w:r w:rsidRPr="00504E35">
        <w:rPr>
          <w:rFonts w:ascii="Times New Roman" w:eastAsia="Times New Roman" w:hAnsi="Times New Roman" w:cs="Times New Roman"/>
          <w:i/>
          <w:iCs/>
          <w:sz w:val="24"/>
          <w:szCs w:val="24"/>
        </w:rPr>
        <w:t>:</w:t>
      </w:r>
    </w:p>
    <w:p w14:paraId="35B3435E"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Contact_Organization_Primary</w:t>
      </w:r>
      <w:proofErr w:type="spellEnd"/>
      <w:r w:rsidRPr="00504E35">
        <w:rPr>
          <w:rFonts w:ascii="Times New Roman" w:eastAsia="Times New Roman" w:hAnsi="Times New Roman" w:cs="Times New Roman"/>
          <w:i/>
          <w:iCs/>
          <w:sz w:val="24"/>
          <w:szCs w:val="24"/>
        </w:rPr>
        <w:t>:</w:t>
      </w:r>
    </w:p>
    <w:p w14:paraId="392C2F63" w14:textId="77777777" w:rsidR="00504E35" w:rsidRPr="00504E35" w:rsidRDefault="00504E35" w:rsidP="00504E35">
      <w:pPr>
        <w:spacing w:after="12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Contact_Organization</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U.S. Geological Survey, Alaska Science Center</w:t>
      </w:r>
    </w:p>
    <w:p w14:paraId="6F22B251"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lastRenderedPageBreak/>
        <w:t>Contact_Address</w:t>
      </w:r>
      <w:proofErr w:type="spellEnd"/>
      <w:r w:rsidRPr="00504E35">
        <w:rPr>
          <w:rFonts w:ascii="Times New Roman" w:eastAsia="Times New Roman" w:hAnsi="Times New Roman" w:cs="Times New Roman"/>
          <w:i/>
          <w:iCs/>
          <w:sz w:val="24"/>
          <w:szCs w:val="24"/>
        </w:rPr>
        <w:t>:</w:t>
      </w:r>
    </w:p>
    <w:p w14:paraId="211FC6F6" w14:textId="77777777" w:rsidR="00504E35" w:rsidRPr="00504E35" w:rsidRDefault="00504E35" w:rsidP="00504E35">
      <w:pPr>
        <w:spacing w:after="12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Address_Type</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Mailing and Physical</w:t>
      </w:r>
      <w:r w:rsidRPr="00504E35">
        <w:rPr>
          <w:rFonts w:ascii="Times New Roman" w:eastAsia="Times New Roman" w:hAnsi="Times New Roman" w:cs="Times New Roman"/>
          <w:sz w:val="24"/>
          <w:szCs w:val="24"/>
        </w:rPr>
        <w:br/>
      </w:r>
      <w:r w:rsidRPr="00504E35">
        <w:rPr>
          <w:rFonts w:ascii="Times New Roman" w:eastAsia="Times New Roman" w:hAnsi="Times New Roman" w:cs="Times New Roman"/>
          <w:i/>
          <w:iCs/>
          <w:sz w:val="24"/>
          <w:szCs w:val="24"/>
        </w:rPr>
        <w:t>Address:</w:t>
      </w:r>
      <w:r w:rsidRPr="00504E35">
        <w:rPr>
          <w:rFonts w:ascii="Times New Roman" w:eastAsia="Times New Roman" w:hAnsi="Times New Roman" w:cs="Times New Roman"/>
          <w:sz w:val="24"/>
          <w:szCs w:val="24"/>
        </w:rPr>
        <w:t xml:space="preserve"> 4210 University Dr</w:t>
      </w:r>
      <w:proofErr w:type="gramStart"/>
      <w:r w:rsidRPr="00504E35">
        <w:rPr>
          <w:rFonts w:ascii="Times New Roman" w:eastAsia="Times New Roman" w:hAnsi="Times New Roman" w:cs="Times New Roman"/>
          <w:sz w:val="24"/>
          <w:szCs w:val="24"/>
        </w:rPr>
        <w:t>.</w:t>
      </w:r>
      <w:proofErr w:type="gramEnd"/>
      <w:r w:rsidRPr="00504E35">
        <w:rPr>
          <w:rFonts w:ascii="Times New Roman" w:eastAsia="Times New Roman" w:hAnsi="Times New Roman" w:cs="Times New Roman"/>
          <w:sz w:val="24"/>
          <w:szCs w:val="24"/>
        </w:rPr>
        <w:br/>
      </w:r>
      <w:r w:rsidRPr="00504E35">
        <w:rPr>
          <w:rFonts w:ascii="Times New Roman" w:eastAsia="Times New Roman" w:hAnsi="Times New Roman" w:cs="Times New Roman"/>
          <w:i/>
          <w:iCs/>
          <w:sz w:val="24"/>
          <w:szCs w:val="24"/>
        </w:rPr>
        <w:t>City:</w:t>
      </w:r>
      <w:r w:rsidRPr="00504E35">
        <w:rPr>
          <w:rFonts w:ascii="Times New Roman" w:eastAsia="Times New Roman" w:hAnsi="Times New Roman" w:cs="Times New Roman"/>
          <w:sz w:val="24"/>
          <w:szCs w:val="24"/>
        </w:rPr>
        <w:t xml:space="preserve"> Anchorage</w:t>
      </w:r>
      <w:r w:rsidRPr="00504E35">
        <w:rPr>
          <w:rFonts w:ascii="Times New Roman" w:eastAsia="Times New Roman" w:hAnsi="Times New Roman" w:cs="Times New Roman"/>
          <w:sz w:val="24"/>
          <w:szCs w:val="24"/>
        </w:rPr>
        <w:br/>
      </w:r>
      <w:proofErr w:type="spellStart"/>
      <w:r w:rsidRPr="00504E35">
        <w:rPr>
          <w:rFonts w:ascii="Times New Roman" w:eastAsia="Times New Roman" w:hAnsi="Times New Roman" w:cs="Times New Roman"/>
          <w:i/>
          <w:iCs/>
          <w:sz w:val="24"/>
          <w:szCs w:val="24"/>
        </w:rPr>
        <w:t>State_or_Province</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AK</w:t>
      </w:r>
      <w:r w:rsidRPr="00504E35">
        <w:rPr>
          <w:rFonts w:ascii="Times New Roman" w:eastAsia="Times New Roman" w:hAnsi="Times New Roman" w:cs="Times New Roman"/>
          <w:sz w:val="24"/>
          <w:szCs w:val="24"/>
        </w:rPr>
        <w:br/>
      </w:r>
      <w:proofErr w:type="spellStart"/>
      <w:r w:rsidRPr="00504E35">
        <w:rPr>
          <w:rFonts w:ascii="Times New Roman" w:eastAsia="Times New Roman" w:hAnsi="Times New Roman" w:cs="Times New Roman"/>
          <w:i/>
          <w:iCs/>
          <w:sz w:val="24"/>
          <w:szCs w:val="24"/>
        </w:rPr>
        <w:t>Postal_Code</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99508-4626</w:t>
      </w:r>
      <w:r w:rsidRPr="00504E35">
        <w:rPr>
          <w:rFonts w:ascii="Times New Roman" w:eastAsia="Times New Roman" w:hAnsi="Times New Roman" w:cs="Times New Roman"/>
          <w:sz w:val="24"/>
          <w:szCs w:val="24"/>
        </w:rPr>
        <w:br/>
      </w:r>
      <w:r w:rsidRPr="00504E35">
        <w:rPr>
          <w:rFonts w:ascii="Times New Roman" w:eastAsia="Times New Roman" w:hAnsi="Times New Roman" w:cs="Times New Roman"/>
          <w:i/>
          <w:iCs/>
          <w:sz w:val="24"/>
          <w:szCs w:val="24"/>
        </w:rPr>
        <w:t>Country:</w:t>
      </w:r>
      <w:r w:rsidRPr="00504E35">
        <w:rPr>
          <w:rFonts w:ascii="Times New Roman" w:eastAsia="Times New Roman" w:hAnsi="Times New Roman" w:cs="Times New Roman"/>
          <w:sz w:val="24"/>
          <w:szCs w:val="24"/>
        </w:rPr>
        <w:t xml:space="preserve"> USA</w:t>
      </w:r>
    </w:p>
    <w:p w14:paraId="5B2096D2" w14:textId="77777777" w:rsidR="00504E35" w:rsidRPr="00504E35" w:rsidRDefault="00504E35" w:rsidP="00504E35">
      <w:pPr>
        <w:spacing w:after="12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Contact_Voice_Telephone</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(907) 786-7000</w:t>
      </w:r>
      <w:r w:rsidRPr="00504E35">
        <w:rPr>
          <w:rFonts w:ascii="Times New Roman" w:eastAsia="Times New Roman" w:hAnsi="Times New Roman" w:cs="Times New Roman"/>
          <w:sz w:val="24"/>
          <w:szCs w:val="24"/>
        </w:rPr>
        <w:br/>
      </w:r>
      <w:proofErr w:type="spellStart"/>
      <w:r w:rsidRPr="00504E35">
        <w:rPr>
          <w:rFonts w:ascii="Times New Roman" w:eastAsia="Times New Roman" w:hAnsi="Times New Roman" w:cs="Times New Roman"/>
          <w:i/>
          <w:iCs/>
          <w:sz w:val="24"/>
          <w:szCs w:val="24"/>
        </w:rPr>
        <w:t>Contact_Electronic_Mail_Address</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ascweb@usgs.gov</w:t>
      </w:r>
    </w:p>
    <w:p w14:paraId="0C46CCC3"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Distribution_Liability</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w:t>
      </w:r>
    </w:p>
    <w:p w14:paraId="1329F97C" w14:textId="77777777" w:rsidR="00504E35" w:rsidRPr="00504E35" w:rsidRDefault="00504E35" w:rsidP="00504E35">
      <w:pPr>
        <w:spacing w:after="120" w:line="240" w:lineRule="auto"/>
        <w:rPr>
          <w:rFonts w:ascii="Times New Roman" w:eastAsia="Times New Roman" w:hAnsi="Times New Roman" w:cs="Times New Roman"/>
          <w:sz w:val="24"/>
          <w:szCs w:val="24"/>
        </w:rPr>
      </w:pPr>
      <w:r w:rsidRPr="00504E35">
        <w:rPr>
          <w:rFonts w:ascii="Times New Roman" w:eastAsia="Times New Roman" w:hAnsi="Times New Roman" w:cs="Times New Roman"/>
          <w:sz w:val="24"/>
          <w:szCs w:val="24"/>
        </w:rPr>
        <w:t xml:space="preserve">Unless otherwise stated, all data, metadata and related materials are considered to satisfy the quality standards relative to the purpose for which the data were collected. Although these data and associated metadata have been reviewed for accuracy and completeness and approved for release by the U.S. Geological Survey (USGS), no warranty expressed or implied is made regarding the display or utility of the data on any other system or for general or scientific purposes, nor shall the act of distribution constitute any such warranty. </w:t>
      </w:r>
    </w:p>
    <w:p w14:paraId="4C54B6B4"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Standard_Order_Process</w:t>
      </w:r>
      <w:proofErr w:type="spellEnd"/>
      <w:r w:rsidRPr="00504E35">
        <w:rPr>
          <w:rFonts w:ascii="Times New Roman" w:eastAsia="Times New Roman" w:hAnsi="Times New Roman" w:cs="Times New Roman"/>
          <w:i/>
          <w:iCs/>
          <w:sz w:val="24"/>
          <w:szCs w:val="24"/>
        </w:rPr>
        <w:t>:</w:t>
      </w:r>
    </w:p>
    <w:p w14:paraId="68F1FB1E"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Digital_Form</w:t>
      </w:r>
      <w:proofErr w:type="spellEnd"/>
      <w:r w:rsidRPr="00504E35">
        <w:rPr>
          <w:rFonts w:ascii="Times New Roman" w:eastAsia="Times New Roman" w:hAnsi="Times New Roman" w:cs="Times New Roman"/>
          <w:i/>
          <w:iCs/>
          <w:sz w:val="24"/>
          <w:szCs w:val="24"/>
        </w:rPr>
        <w:t>:</w:t>
      </w:r>
    </w:p>
    <w:p w14:paraId="263BA509"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Digital_Transfer_Information</w:t>
      </w:r>
      <w:proofErr w:type="spellEnd"/>
      <w:r w:rsidRPr="00504E35">
        <w:rPr>
          <w:rFonts w:ascii="Times New Roman" w:eastAsia="Times New Roman" w:hAnsi="Times New Roman" w:cs="Times New Roman"/>
          <w:i/>
          <w:iCs/>
          <w:sz w:val="24"/>
          <w:szCs w:val="24"/>
        </w:rPr>
        <w:t>:</w:t>
      </w:r>
    </w:p>
    <w:p w14:paraId="59371CC4" w14:textId="77777777" w:rsidR="00504E35" w:rsidRPr="00504E35" w:rsidRDefault="00504E35" w:rsidP="00504E35">
      <w:pPr>
        <w:spacing w:after="12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Format_Name</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Digital Data</w:t>
      </w:r>
    </w:p>
    <w:p w14:paraId="32576485"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Digital_Transfer_Option</w:t>
      </w:r>
      <w:proofErr w:type="spellEnd"/>
      <w:r w:rsidRPr="00504E35">
        <w:rPr>
          <w:rFonts w:ascii="Times New Roman" w:eastAsia="Times New Roman" w:hAnsi="Times New Roman" w:cs="Times New Roman"/>
          <w:i/>
          <w:iCs/>
          <w:sz w:val="24"/>
          <w:szCs w:val="24"/>
        </w:rPr>
        <w:t>:</w:t>
      </w:r>
    </w:p>
    <w:p w14:paraId="5DB80992"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Online_Option</w:t>
      </w:r>
      <w:proofErr w:type="spellEnd"/>
      <w:r w:rsidRPr="00504E35">
        <w:rPr>
          <w:rFonts w:ascii="Times New Roman" w:eastAsia="Times New Roman" w:hAnsi="Times New Roman" w:cs="Times New Roman"/>
          <w:i/>
          <w:iCs/>
          <w:sz w:val="24"/>
          <w:szCs w:val="24"/>
        </w:rPr>
        <w:t>:</w:t>
      </w:r>
    </w:p>
    <w:p w14:paraId="78541C46"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Computer_Contact_Information</w:t>
      </w:r>
      <w:proofErr w:type="spellEnd"/>
      <w:r w:rsidRPr="00504E35">
        <w:rPr>
          <w:rFonts w:ascii="Times New Roman" w:eastAsia="Times New Roman" w:hAnsi="Times New Roman" w:cs="Times New Roman"/>
          <w:i/>
          <w:iCs/>
          <w:sz w:val="24"/>
          <w:szCs w:val="24"/>
        </w:rPr>
        <w:t>:</w:t>
      </w:r>
    </w:p>
    <w:p w14:paraId="4DCD9B65"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Network_Address</w:t>
      </w:r>
      <w:proofErr w:type="spellEnd"/>
      <w:r w:rsidRPr="00504E35">
        <w:rPr>
          <w:rFonts w:ascii="Times New Roman" w:eastAsia="Times New Roman" w:hAnsi="Times New Roman" w:cs="Times New Roman"/>
          <w:i/>
          <w:iCs/>
          <w:sz w:val="24"/>
          <w:szCs w:val="24"/>
        </w:rPr>
        <w:t>:</w:t>
      </w:r>
    </w:p>
    <w:p w14:paraId="63CF562B" w14:textId="77777777" w:rsidR="00504E35" w:rsidRPr="00504E35" w:rsidRDefault="00504E35" w:rsidP="00504E35">
      <w:pPr>
        <w:spacing w:after="12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Network_Resource_Name</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w:t>
      </w:r>
      <w:hyperlink r:id="rId15" w:history="1">
        <w:r w:rsidRPr="00504E35">
          <w:rPr>
            <w:rFonts w:ascii="Times New Roman" w:eastAsia="Times New Roman" w:hAnsi="Times New Roman" w:cs="Times New Roman"/>
            <w:color w:val="0000FF"/>
            <w:sz w:val="24"/>
            <w:szCs w:val="24"/>
            <w:u w:val="single"/>
          </w:rPr>
          <w:t>https://doi.org/10.5066/xxxxxxxxxxxxx</w:t>
        </w:r>
      </w:hyperlink>
    </w:p>
    <w:p w14:paraId="24299FB7" w14:textId="77777777" w:rsidR="00504E35" w:rsidRPr="00504E35" w:rsidRDefault="00504E35" w:rsidP="00504E35">
      <w:pPr>
        <w:spacing w:after="120" w:line="240" w:lineRule="auto"/>
        <w:rPr>
          <w:rFonts w:ascii="Times New Roman" w:eastAsia="Times New Roman" w:hAnsi="Times New Roman" w:cs="Times New Roman"/>
          <w:sz w:val="24"/>
          <w:szCs w:val="24"/>
        </w:rPr>
      </w:pPr>
      <w:r w:rsidRPr="00504E35">
        <w:rPr>
          <w:rFonts w:ascii="Times New Roman" w:eastAsia="Times New Roman" w:hAnsi="Times New Roman" w:cs="Times New Roman"/>
          <w:i/>
          <w:iCs/>
          <w:sz w:val="24"/>
          <w:szCs w:val="24"/>
        </w:rPr>
        <w:t>Fees:</w:t>
      </w:r>
      <w:r w:rsidRPr="00504E35">
        <w:rPr>
          <w:rFonts w:ascii="Times New Roman" w:eastAsia="Times New Roman" w:hAnsi="Times New Roman" w:cs="Times New Roman"/>
          <w:sz w:val="24"/>
          <w:szCs w:val="24"/>
        </w:rPr>
        <w:t xml:space="preserve"> none</w:t>
      </w:r>
    </w:p>
    <w:p w14:paraId="6BE0FF20"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Metadata_Reference_Information</w:t>
      </w:r>
      <w:proofErr w:type="spellEnd"/>
      <w:r w:rsidRPr="00504E35">
        <w:rPr>
          <w:rFonts w:ascii="Times New Roman" w:eastAsia="Times New Roman" w:hAnsi="Times New Roman" w:cs="Times New Roman"/>
          <w:i/>
          <w:iCs/>
          <w:sz w:val="24"/>
          <w:szCs w:val="24"/>
        </w:rPr>
        <w:t>:</w:t>
      </w:r>
    </w:p>
    <w:p w14:paraId="31A8720D"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Metadata_Date</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20180201</w:t>
      </w:r>
      <w:r w:rsidRPr="00504E35">
        <w:rPr>
          <w:rFonts w:ascii="Times New Roman" w:eastAsia="Times New Roman" w:hAnsi="Times New Roman" w:cs="Times New Roman"/>
          <w:sz w:val="24"/>
          <w:szCs w:val="24"/>
        </w:rPr>
        <w:br/>
      </w:r>
      <w:proofErr w:type="spellStart"/>
      <w:r w:rsidRPr="00504E35">
        <w:rPr>
          <w:rFonts w:ascii="Times New Roman" w:eastAsia="Times New Roman" w:hAnsi="Times New Roman" w:cs="Times New Roman"/>
          <w:i/>
          <w:iCs/>
          <w:sz w:val="24"/>
          <w:szCs w:val="24"/>
        </w:rPr>
        <w:t>Metadata_Contact</w:t>
      </w:r>
      <w:proofErr w:type="spellEnd"/>
      <w:r w:rsidRPr="00504E35">
        <w:rPr>
          <w:rFonts w:ascii="Times New Roman" w:eastAsia="Times New Roman" w:hAnsi="Times New Roman" w:cs="Times New Roman"/>
          <w:i/>
          <w:iCs/>
          <w:sz w:val="24"/>
          <w:szCs w:val="24"/>
        </w:rPr>
        <w:t>:</w:t>
      </w:r>
    </w:p>
    <w:p w14:paraId="262C2747"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Contact_Information</w:t>
      </w:r>
      <w:proofErr w:type="spellEnd"/>
      <w:r w:rsidRPr="00504E35">
        <w:rPr>
          <w:rFonts w:ascii="Times New Roman" w:eastAsia="Times New Roman" w:hAnsi="Times New Roman" w:cs="Times New Roman"/>
          <w:i/>
          <w:iCs/>
          <w:sz w:val="24"/>
          <w:szCs w:val="24"/>
        </w:rPr>
        <w:t>:</w:t>
      </w:r>
    </w:p>
    <w:p w14:paraId="06EB9E5F"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Contact_Organization_Primary</w:t>
      </w:r>
      <w:proofErr w:type="spellEnd"/>
      <w:r w:rsidRPr="00504E35">
        <w:rPr>
          <w:rFonts w:ascii="Times New Roman" w:eastAsia="Times New Roman" w:hAnsi="Times New Roman" w:cs="Times New Roman"/>
          <w:i/>
          <w:iCs/>
          <w:sz w:val="24"/>
          <w:szCs w:val="24"/>
        </w:rPr>
        <w:t>:</w:t>
      </w:r>
    </w:p>
    <w:p w14:paraId="1827523E" w14:textId="77777777" w:rsidR="00504E35" w:rsidRPr="00504E35" w:rsidRDefault="00504E35" w:rsidP="00504E35">
      <w:pPr>
        <w:spacing w:after="12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Contact_Organization</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U.S. Geological Survey, Alaska Science Center</w:t>
      </w:r>
    </w:p>
    <w:p w14:paraId="378AE30D" w14:textId="77777777" w:rsidR="00504E35" w:rsidRPr="00504E35" w:rsidRDefault="00504E35" w:rsidP="00504E35">
      <w:pPr>
        <w:spacing w:after="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Contact_Address</w:t>
      </w:r>
      <w:proofErr w:type="spellEnd"/>
      <w:r w:rsidRPr="00504E35">
        <w:rPr>
          <w:rFonts w:ascii="Times New Roman" w:eastAsia="Times New Roman" w:hAnsi="Times New Roman" w:cs="Times New Roman"/>
          <w:i/>
          <w:iCs/>
          <w:sz w:val="24"/>
          <w:szCs w:val="24"/>
        </w:rPr>
        <w:t>:</w:t>
      </w:r>
    </w:p>
    <w:p w14:paraId="66352AFC" w14:textId="77777777" w:rsidR="00504E35" w:rsidRPr="00504E35" w:rsidRDefault="00504E35" w:rsidP="00504E35">
      <w:pPr>
        <w:spacing w:after="12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Address_Type</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Mailing and Physical</w:t>
      </w:r>
      <w:r w:rsidRPr="00504E35">
        <w:rPr>
          <w:rFonts w:ascii="Times New Roman" w:eastAsia="Times New Roman" w:hAnsi="Times New Roman" w:cs="Times New Roman"/>
          <w:sz w:val="24"/>
          <w:szCs w:val="24"/>
        </w:rPr>
        <w:br/>
      </w:r>
      <w:r w:rsidRPr="00504E35">
        <w:rPr>
          <w:rFonts w:ascii="Times New Roman" w:eastAsia="Times New Roman" w:hAnsi="Times New Roman" w:cs="Times New Roman"/>
          <w:i/>
          <w:iCs/>
          <w:sz w:val="24"/>
          <w:szCs w:val="24"/>
        </w:rPr>
        <w:t>Address:</w:t>
      </w:r>
      <w:r w:rsidRPr="00504E35">
        <w:rPr>
          <w:rFonts w:ascii="Times New Roman" w:eastAsia="Times New Roman" w:hAnsi="Times New Roman" w:cs="Times New Roman"/>
          <w:sz w:val="24"/>
          <w:szCs w:val="24"/>
        </w:rPr>
        <w:t xml:space="preserve"> 4210 University Dr</w:t>
      </w:r>
      <w:proofErr w:type="gramStart"/>
      <w:r w:rsidRPr="00504E35">
        <w:rPr>
          <w:rFonts w:ascii="Times New Roman" w:eastAsia="Times New Roman" w:hAnsi="Times New Roman" w:cs="Times New Roman"/>
          <w:sz w:val="24"/>
          <w:szCs w:val="24"/>
        </w:rPr>
        <w:t>.</w:t>
      </w:r>
      <w:proofErr w:type="gramEnd"/>
      <w:r w:rsidRPr="00504E35">
        <w:rPr>
          <w:rFonts w:ascii="Times New Roman" w:eastAsia="Times New Roman" w:hAnsi="Times New Roman" w:cs="Times New Roman"/>
          <w:sz w:val="24"/>
          <w:szCs w:val="24"/>
        </w:rPr>
        <w:br/>
      </w:r>
      <w:r w:rsidRPr="00504E35">
        <w:rPr>
          <w:rFonts w:ascii="Times New Roman" w:eastAsia="Times New Roman" w:hAnsi="Times New Roman" w:cs="Times New Roman"/>
          <w:i/>
          <w:iCs/>
          <w:sz w:val="24"/>
          <w:szCs w:val="24"/>
        </w:rPr>
        <w:t>City:</w:t>
      </w:r>
      <w:r w:rsidRPr="00504E35">
        <w:rPr>
          <w:rFonts w:ascii="Times New Roman" w:eastAsia="Times New Roman" w:hAnsi="Times New Roman" w:cs="Times New Roman"/>
          <w:sz w:val="24"/>
          <w:szCs w:val="24"/>
        </w:rPr>
        <w:t xml:space="preserve"> Anchorage</w:t>
      </w:r>
      <w:r w:rsidRPr="00504E35">
        <w:rPr>
          <w:rFonts w:ascii="Times New Roman" w:eastAsia="Times New Roman" w:hAnsi="Times New Roman" w:cs="Times New Roman"/>
          <w:sz w:val="24"/>
          <w:szCs w:val="24"/>
        </w:rPr>
        <w:br/>
      </w:r>
      <w:proofErr w:type="spellStart"/>
      <w:r w:rsidRPr="00504E35">
        <w:rPr>
          <w:rFonts w:ascii="Times New Roman" w:eastAsia="Times New Roman" w:hAnsi="Times New Roman" w:cs="Times New Roman"/>
          <w:i/>
          <w:iCs/>
          <w:sz w:val="24"/>
          <w:szCs w:val="24"/>
        </w:rPr>
        <w:t>State_or_Province</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Alaska</w:t>
      </w:r>
      <w:r w:rsidRPr="00504E35">
        <w:rPr>
          <w:rFonts w:ascii="Times New Roman" w:eastAsia="Times New Roman" w:hAnsi="Times New Roman" w:cs="Times New Roman"/>
          <w:sz w:val="24"/>
          <w:szCs w:val="24"/>
        </w:rPr>
        <w:br/>
      </w:r>
      <w:proofErr w:type="spellStart"/>
      <w:r w:rsidRPr="00504E35">
        <w:rPr>
          <w:rFonts w:ascii="Times New Roman" w:eastAsia="Times New Roman" w:hAnsi="Times New Roman" w:cs="Times New Roman"/>
          <w:i/>
          <w:iCs/>
          <w:sz w:val="24"/>
          <w:szCs w:val="24"/>
        </w:rPr>
        <w:t>Postal_Code</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99508-4626</w:t>
      </w:r>
      <w:r w:rsidRPr="00504E35">
        <w:rPr>
          <w:rFonts w:ascii="Times New Roman" w:eastAsia="Times New Roman" w:hAnsi="Times New Roman" w:cs="Times New Roman"/>
          <w:sz w:val="24"/>
          <w:szCs w:val="24"/>
        </w:rPr>
        <w:br/>
      </w:r>
      <w:r w:rsidRPr="00504E35">
        <w:rPr>
          <w:rFonts w:ascii="Times New Roman" w:eastAsia="Times New Roman" w:hAnsi="Times New Roman" w:cs="Times New Roman"/>
          <w:i/>
          <w:iCs/>
          <w:sz w:val="24"/>
          <w:szCs w:val="24"/>
        </w:rPr>
        <w:t>Country:</w:t>
      </w:r>
      <w:r w:rsidRPr="00504E35">
        <w:rPr>
          <w:rFonts w:ascii="Times New Roman" w:eastAsia="Times New Roman" w:hAnsi="Times New Roman" w:cs="Times New Roman"/>
          <w:sz w:val="24"/>
          <w:szCs w:val="24"/>
        </w:rPr>
        <w:t xml:space="preserve"> USA</w:t>
      </w:r>
    </w:p>
    <w:p w14:paraId="20BEE768" w14:textId="77777777" w:rsidR="00504E35" w:rsidRPr="00504E35" w:rsidRDefault="00504E35" w:rsidP="00504E35">
      <w:pPr>
        <w:spacing w:after="12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Contact_Voice_Telephone</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(907) 786-7000</w:t>
      </w:r>
      <w:r w:rsidRPr="00504E35">
        <w:rPr>
          <w:rFonts w:ascii="Times New Roman" w:eastAsia="Times New Roman" w:hAnsi="Times New Roman" w:cs="Times New Roman"/>
          <w:sz w:val="24"/>
          <w:szCs w:val="24"/>
        </w:rPr>
        <w:br/>
      </w:r>
      <w:proofErr w:type="spellStart"/>
      <w:r w:rsidRPr="00504E35">
        <w:rPr>
          <w:rFonts w:ascii="Times New Roman" w:eastAsia="Times New Roman" w:hAnsi="Times New Roman" w:cs="Times New Roman"/>
          <w:i/>
          <w:iCs/>
          <w:sz w:val="24"/>
          <w:szCs w:val="24"/>
        </w:rPr>
        <w:t>Contact_Electronic_Mail_Address</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ascweb@usgs.gov</w:t>
      </w:r>
    </w:p>
    <w:p w14:paraId="56C03CCC" w14:textId="77777777" w:rsidR="00504E35" w:rsidRPr="00504E35" w:rsidRDefault="00504E35" w:rsidP="00504E35">
      <w:pPr>
        <w:spacing w:after="120" w:line="240" w:lineRule="auto"/>
        <w:rPr>
          <w:rFonts w:ascii="Times New Roman" w:eastAsia="Times New Roman" w:hAnsi="Times New Roman" w:cs="Times New Roman"/>
          <w:sz w:val="24"/>
          <w:szCs w:val="24"/>
        </w:rPr>
      </w:pPr>
      <w:proofErr w:type="spellStart"/>
      <w:r w:rsidRPr="00504E35">
        <w:rPr>
          <w:rFonts w:ascii="Times New Roman" w:eastAsia="Times New Roman" w:hAnsi="Times New Roman" w:cs="Times New Roman"/>
          <w:i/>
          <w:iCs/>
          <w:sz w:val="24"/>
          <w:szCs w:val="24"/>
        </w:rPr>
        <w:t>Metadata_Standard_Name</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FGDC CSDGM</w:t>
      </w:r>
      <w:r w:rsidRPr="00504E35">
        <w:rPr>
          <w:rFonts w:ascii="Times New Roman" w:eastAsia="Times New Roman" w:hAnsi="Times New Roman" w:cs="Times New Roman"/>
          <w:sz w:val="24"/>
          <w:szCs w:val="24"/>
        </w:rPr>
        <w:br/>
      </w:r>
      <w:proofErr w:type="spellStart"/>
      <w:r w:rsidRPr="00504E35">
        <w:rPr>
          <w:rFonts w:ascii="Times New Roman" w:eastAsia="Times New Roman" w:hAnsi="Times New Roman" w:cs="Times New Roman"/>
          <w:i/>
          <w:iCs/>
          <w:sz w:val="24"/>
          <w:szCs w:val="24"/>
        </w:rPr>
        <w:t>Metadata_Standard_Version</w:t>
      </w:r>
      <w:proofErr w:type="spellEnd"/>
      <w:r w:rsidRPr="00504E35">
        <w:rPr>
          <w:rFonts w:ascii="Times New Roman" w:eastAsia="Times New Roman" w:hAnsi="Times New Roman" w:cs="Times New Roman"/>
          <w:i/>
          <w:iCs/>
          <w:sz w:val="24"/>
          <w:szCs w:val="24"/>
        </w:rPr>
        <w:t>:</w:t>
      </w:r>
      <w:r w:rsidRPr="00504E35">
        <w:rPr>
          <w:rFonts w:ascii="Times New Roman" w:eastAsia="Times New Roman" w:hAnsi="Times New Roman" w:cs="Times New Roman"/>
          <w:sz w:val="24"/>
          <w:szCs w:val="24"/>
        </w:rPr>
        <w:t xml:space="preserve"> FGDC-STD-001-1998</w:t>
      </w:r>
    </w:p>
    <w:p w14:paraId="27E94AE8" w14:textId="77777777" w:rsidR="00504E35" w:rsidRPr="00504E35" w:rsidRDefault="00CA0C11" w:rsidP="00504E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15256EA6">
          <v:rect id="_x0000_i1025" style="width:0;height:1.5pt" o:hralign="center" o:hrstd="t" o:hr="t" fillcolor="#a0a0a0" stroked="f"/>
        </w:pict>
      </w:r>
    </w:p>
    <w:p w14:paraId="3BEB763B" w14:textId="77777777" w:rsidR="00504E35" w:rsidRPr="00504E35" w:rsidRDefault="00504E35" w:rsidP="00504E35">
      <w:pPr>
        <w:spacing w:after="0" w:line="240" w:lineRule="auto"/>
        <w:rPr>
          <w:rFonts w:ascii="Times New Roman" w:eastAsia="Times New Roman" w:hAnsi="Times New Roman" w:cs="Times New Roman"/>
          <w:sz w:val="24"/>
          <w:szCs w:val="24"/>
        </w:rPr>
      </w:pPr>
      <w:r w:rsidRPr="00504E35">
        <w:rPr>
          <w:rFonts w:ascii="Times New Roman" w:eastAsia="Times New Roman" w:hAnsi="Times New Roman" w:cs="Times New Roman"/>
          <w:sz w:val="24"/>
          <w:szCs w:val="24"/>
        </w:rPr>
        <w:t xml:space="preserve">Generated by </w:t>
      </w:r>
      <w:hyperlink r:id="rId16" w:history="1">
        <w:proofErr w:type="spellStart"/>
        <w:r w:rsidRPr="00504E35">
          <w:rPr>
            <w:rFonts w:ascii="Courier New" w:eastAsia="Times New Roman" w:hAnsi="Courier New" w:cs="Courier New"/>
            <w:color w:val="0000FF"/>
            <w:sz w:val="24"/>
            <w:szCs w:val="24"/>
            <w:u w:val="single"/>
          </w:rPr>
          <w:t>mp</w:t>
        </w:r>
        <w:proofErr w:type="spellEnd"/>
      </w:hyperlink>
      <w:r w:rsidRPr="00504E35">
        <w:rPr>
          <w:rFonts w:ascii="Times New Roman" w:eastAsia="Times New Roman" w:hAnsi="Times New Roman" w:cs="Times New Roman"/>
          <w:sz w:val="24"/>
          <w:szCs w:val="24"/>
        </w:rPr>
        <w:t xml:space="preserve"> version 2.9.45 on Fri Jan 12 16:09:44 2018</w:t>
      </w:r>
    </w:p>
    <w:p w14:paraId="53238801" w14:textId="77777777" w:rsidR="00476F9A" w:rsidRDefault="00CA0C11"/>
    <w:sectPr w:rsidR="00476F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aker, Emily Hewitt" w:date="2018-01-24T12:50:00Z" w:initials="BEH">
    <w:p w14:paraId="5729033F" w14:textId="43CEC275" w:rsidR="00F72D2B" w:rsidRDefault="00F72D2B">
      <w:pPr>
        <w:pStyle w:val="CommentText"/>
      </w:pPr>
      <w:r>
        <w:rPr>
          <w:rStyle w:val="CommentReference"/>
        </w:rPr>
        <w:annotationRef/>
      </w:r>
      <w:r>
        <w:t>No, this is the larger data collection… not the website!</w:t>
      </w:r>
    </w:p>
  </w:comment>
  <w:comment w:id="5" w:author="Walworth, Dennis H." w:date="2018-01-12T16:18:00Z" w:initials="DHW">
    <w:p w14:paraId="58129970" w14:textId="77777777" w:rsidR="00026F5D" w:rsidRDefault="00026F5D">
      <w:pPr>
        <w:pStyle w:val="CommentText"/>
      </w:pPr>
      <w:r>
        <w:rPr>
          <w:rStyle w:val="CommentReference"/>
        </w:rPr>
        <w:annotationRef/>
      </w:r>
      <w:r>
        <w:t>This will contain the suggested citation statement</w:t>
      </w:r>
    </w:p>
  </w:comment>
  <w:comment w:id="6" w:author="Baker, Emily Hewitt" w:date="2018-01-24T12:14:00Z" w:initials="BEH">
    <w:p w14:paraId="5F0BDFBB" w14:textId="527C7049" w:rsidR="00F04006" w:rsidRDefault="00F04006">
      <w:pPr>
        <w:pStyle w:val="CommentText"/>
      </w:pPr>
      <w:r>
        <w:rPr>
          <w:rStyle w:val="CommentReference"/>
        </w:rPr>
        <w:annotationRef/>
      </w:r>
      <w:r>
        <w:t>Good!</w:t>
      </w:r>
    </w:p>
  </w:comment>
  <w:comment w:id="8" w:author="Walworth, Dennis H." w:date="2018-01-12T16:18:00Z" w:initials="DHW">
    <w:p w14:paraId="5C95544C" w14:textId="77777777" w:rsidR="00342471" w:rsidRDefault="00342471">
      <w:pPr>
        <w:pStyle w:val="CommentText"/>
      </w:pPr>
      <w:r>
        <w:rPr>
          <w:rStyle w:val="CommentReference"/>
        </w:rPr>
        <w:annotationRef/>
      </w:r>
      <w:r>
        <w:t>Cite MB project in portal</w:t>
      </w:r>
    </w:p>
  </w:comment>
  <w:comment w:id="11" w:author="Baker, Emily Hewitt" w:date="2018-01-24T12:14:00Z" w:initials="BEH">
    <w:p w14:paraId="1DFAE58A" w14:textId="0F3428BF" w:rsidR="00F04006" w:rsidRDefault="00F04006">
      <w:pPr>
        <w:pStyle w:val="CommentText"/>
      </w:pPr>
      <w:r>
        <w:rPr>
          <w:rStyle w:val="CommentReference"/>
        </w:rPr>
        <w:annotationRef/>
      </w:r>
      <w:r>
        <w:t>Not sure what this means?</w:t>
      </w:r>
    </w:p>
  </w:comment>
  <w:comment w:id="9" w:author="Walworth, Dennis H." w:date="2018-01-12T16:18:00Z" w:initials="DHW">
    <w:p w14:paraId="67CFD60D" w14:textId="77777777" w:rsidR="00362E05" w:rsidRDefault="00362E05">
      <w:pPr>
        <w:pStyle w:val="CommentText"/>
      </w:pPr>
      <w:r>
        <w:rPr>
          <w:rStyle w:val="CommentReference"/>
        </w:rPr>
        <w:annotationRef/>
      </w:r>
      <w:r>
        <w:t>Note: Track the data to the project portal entry to ensure they reflect one another.</w:t>
      </w:r>
    </w:p>
  </w:comment>
  <w:comment w:id="10" w:author="Baker, Emily Hewitt" w:date="2018-01-24T12:14:00Z" w:initials="BEH">
    <w:p w14:paraId="621DDDA4" w14:textId="1B714B08" w:rsidR="00F04006" w:rsidRDefault="00F04006">
      <w:pPr>
        <w:pStyle w:val="CommentText"/>
      </w:pPr>
      <w:r>
        <w:rPr>
          <w:rStyle w:val="CommentReference"/>
        </w:rPr>
        <w:annotationRef/>
      </w:r>
      <w:r>
        <w:t>I am not sure what this means. Is the “portal” the ASC project landing page?</w:t>
      </w:r>
    </w:p>
  </w:comment>
  <w:comment w:id="14" w:author="Walworth, Dennis H." w:date="2018-01-12T16:18:00Z" w:initials="DHW">
    <w:p w14:paraId="2B53A6E3" w14:textId="77777777" w:rsidR="00342471" w:rsidRDefault="00342471">
      <w:pPr>
        <w:pStyle w:val="CommentText"/>
      </w:pPr>
      <w:r>
        <w:rPr>
          <w:rStyle w:val="CommentReference"/>
        </w:rPr>
        <w:annotationRef/>
      </w:r>
      <w:proofErr w:type="gramStart"/>
      <w:r>
        <w:t>analog</w:t>
      </w:r>
      <w:proofErr w:type="gramEnd"/>
    </w:p>
  </w:comment>
  <w:comment w:id="15" w:author="Walworth, Dennis H." w:date="2018-01-12T16:18:00Z" w:initials="DHW">
    <w:p w14:paraId="43361719" w14:textId="77777777" w:rsidR="00342471" w:rsidRDefault="00342471">
      <w:pPr>
        <w:pStyle w:val="CommentText"/>
      </w:pPr>
      <w:r>
        <w:rPr>
          <w:rStyle w:val="CommentReference"/>
        </w:rPr>
        <w:annotationRef/>
      </w:r>
      <w:proofErr w:type="gramStart"/>
      <w:r>
        <w:t>collection</w:t>
      </w:r>
      <w:proofErr w:type="gramEnd"/>
      <w:r>
        <w:t xml:space="preserve"> of data</w:t>
      </w:r>
    </w:p>
  </w:comment>
  <w:comment w:id="16" w:author="Baker, Emily Hewitt" w:date="2018-01-24T13:52:00Z" w:initials="BEH">
    <w:p w14:paraId="2EB16E6E" w14:textId="39A1D716" w:rsidR="00174B9B" w:rsidRDefault="00174B9B">
      <w:pPr>
        <w:pStyle w:val="CommentText"/>
      </w:pPr>
      <w:r>
        <w:rPr>
          <w:rStyle w:val="CommentReference"/>
        </w:rPr>
        <w:annotationRef/>
      </w:r>
      <w:r>
        <w:t>I like this; going with “collection of data” vs “data release” for rest of metadata record as well.</w:t>
      </w:r>
    </w:p>
  </w:comment>
  <w:comment w:id="17" w:author="Walworth, Dennis H." w:date="2018-01-12T16:18:00Z" w:initials="DHW">
    <w:p w14:paraId="0D21029C" w14:textId="77777777" w:rsidR="00342471" w:rsidRDefault="00342471">
      <w:pPr>
        <w:pStyle w:val="CommentText"/>
      </w:pPr>
      <w:r>
        <w:rPr>
          <w:rStyle w:val="CommentReference"/>
        </w:rPr>
        <w:annotationRef/>
      </w:r>
      <w:proofErr w:type="spellStart"/>
      <w:r>
        <w:t>Sp</w:t>
      </w:r>
      <w:proofErr w:type="spellEnd"/>
    </w:p>
  </w:comment>
  <w:comment w:id="24" w:author="Walworth, Dennis H." w:date="2018-01-12T16:18:00Z" w:initials="DHW">
    <w:p w14:paraId="466DDD0F" w14:textId="77777777" w:rsidR="00342471" w:rsidRDefault="00342471">
      <w:pPr>
        <w:pStyle w:val="CommentText"/>
      </w:pPr>
      <w:r>
        <w:rPr>
          <w:rStyle w:val="CommentReference"/>
        </w:rPr>
        <w:annotationRef/>
      </w:r>
      <w:r>
        <w:t>Required</w:t>
      </w:r>
    </w:p>
  </w:comment>
  <w:comment w:id="25" w:author="Baker, Emily Hewitt" w:date="2018-01-24T13:03:00Z" w:initials="BEH">
    <w:p w14:paraId="10902B0D" w14:textId="2029DC27" w:rsidR="003C1AAD" w:rsidRDefault="003C1AAD">
      <w:pPr>
        <w:pStyle w:val="CommentText"/>
      </w:pPr>
      <w:r>
        <w:rPr>
          <w:rStyle w:val="CommentReference"/>
        </w:rPr>
        <w:annotationRef/>
      </w:r>
      <w:proofErr w:type="gramStart"/>
      <w:r>
        <w:t>done</w:t>
      </w:r>
      <w:proofErr w:type="gramEnd"/>
    </w:p>
  </w:comment>
  <w:comment w:id="30" w:author="Walworth, Dennis H." w:date="2018-01-12T16:18:00Z" w:initials="DHW">
    <w:p w14:paraId="7FC65FBD" w14:textId="77777777" w:rsidR="00342471" w:rsidRDefault="00342471">
      <w:pPr>
        <w:pStyle w:val="CommentText"/>
      </w:pPr>
      <w:r>
        <w:rPr>
          <w:rStyle w:val="CommentReference"/>
        </w:rPr>
        <w:annotationRef/>
      </w:r>
      <w:r>
        <w:t>Now required. See ASC Data management website: Document&gt;Recommended Keyword Thesauri for link and instructions.</w:t>
      </w:r>
    </w:p>
  </w:comment>
  <w:comment w:id="31" w:author="Baker, Emily Hewitt" w:date="2018-01-24T13:24:00Z" w:initials="BEH">
    <w:p w14:paraId="5FC22B2D" w14:textId="7C44CC72" w:rsidR="00AB5F18" w:rsidRDefault="00AB5F18">
      <w:pPr>
        <w:pStyle w:val="CommentText"/>
      </w:pPr>
      <w:r>
        <w:rPr>
          <w:rStyle w:val="CommentReference"/>
        </w:rPr>
        <w:annotationRef/>
      </w:r>
      <w:proofErr w:type="gramStart"/>
      <w:r>
        <w:t>done</w:t>
      </w:r>
      <w:proofErr w:type="gramEnd"/>
    </w:p>
  </w:comment>
  <w:comment w:id="36" w:author="Walworth, Dennis H." w:date="2018-01-12T16:18:00Z" w:initials="DHW">
    <w:p w14:paraId="7853C6F3" w14:textId="77777777" w:rsidR="000C040A" w:rsidRDefault="000C040A">
      <w:pPr>
        <w:pStyle w:val="CommentText"/>
      </w:pPr>
      <w:r>
        <w:rPr>
          <w:rStyle w:val="CommentReference"/>
        </w:rPr>
        <w:annotationRef/>
      </w:r>
      <w:r>
        <w:t xml:space="preserve">Will the data sets contain data from any of the other named glaciers? If so, they should be added here. </w:t>
      </w:r>
    </w:p>
  </w:comment>
  <w:comment w:id="37" w:author="Baker, Emily Hewitt" w:date="2018-01-24T13:24:00Z" w:initials="BEH">
    <w:p w14:paraId="03341C31" w14:textId="38791675" w:rsidR="00A07AE5" w:rsidRDefault="00A07AE5">
      <w:pPr>
        <w:pStyle w:val="CommentText"/>
      </w:pPr>
      <w:r>
        <w:rPr>
          <w:rStyle w:val="CommentReference"/>
        </w:rPr>
        <w:annotationRef/>
      </w:r>
      <w:proofErr w:type="gramStart"/>
      <w:r w:rsidR="0076643B">
        <w:t>done</w:t>
      </w:r>
      <w:proofErr w:type="gramEnd"/>
    </w:p>
  </w:comment>
  <w:comment w:id="39" w:author="Walworth, Dennis H." w:date="2018-01-12T16:18:00Z" w:initials="DHW">
    <w:p w14:paraId="41044AB1" w14:textId="77777777" w:rsidR="00026F5D" w:rsidRDefault="00026F5D">
      <w:pPr>
        <w:pStyle w:val="CommentText"/>
      </w:pPr>
      <w:r>
        <w:rPr>
          <w:rStyle w:val="CommentReference"/>
        </w:rPr>
        <w:annotationRef/>
      </w:r>
      <w:proofErr w:type="gramStart"/>
      <w:r>
        <w:t>reads</w:t>
      </w:r>
      <w:proofErr w:type="gramEnd"/>
      <w:r>
        <w:t xml:space="preserve"> awkward</w:t>
      </w:r>
    </w:p>
  </w:comment>
  <w:comment w:id="40" w:author="Walworth, Dennis H." w:date="2018-01-12T16:18:00Z" w:initials="DHW">
    <w:p w14:paraId="5CB2503A" w14:textId="77777777" w:rsidR="00A773B8" w:rsidRDefault="00A773B8">
      <w:pPr>
        <w:pStyle w:val="CommentText"/>
      </w:pPr>
      <w:r>
        <w:rPr>
          <w:rStyle w:val="CommentReference"/>
        </w:rPr>
        <w:annotationRef/>
      </w:r>
      <w:proofErr w:type="gramStart"/>
      <w:r>
        <w:t>should</w:t>
      </w:r>
      <w:proofErr w:type="gramEnd"/>
      <w:r>
        <w:t xml:space="preserve"> might be pushing the boundary. We can’t tell the public what they should do. Consider re-wording to something like “the authors request” or “the authors would appreciate”</w:t>
      </w:r>
    </w:p>
  </w:comment>
  <w:comment w:id="41" w:author="Baker, Emily Hewitt" w:date="2018-01-24T13:24:00Z" w:initials="BEH">
    <w:p w14:paraId="7A0E303D" w14:textId="59314F9E" w:rsidR="00F02B79" w:rsidRDefault="00F02B79">
      <w:pPr>
        <w:pStyle w:val="CommentText"/>
      </w:pPr>
      <w:r>
        <w:rPr>
          <w:rStyle w:val="CommentReference"/>
        </w:rPr>
        <w:annotationRef/>
      </w:r>
      <w:r>
        <w:t>Thanks; re-wrote and simplified this section.</w:t>
      </w:r>
    </w:p>
  </w:comment>
  <w:comment w:id="47" w:author="Walworth, Dennis H." w:date="2018-01-12T16:18:00Z" w:initials="DHW">
    <w:p w14:paraId="3FBC9870" w14:textId="77777777" w:rsidR="00CE5876" w:rsidRDefault="00CE5876">
      <w:pPr>
        <w:pStyle w:val="CommentText"/>
      </w:pPr>
      <w:r>
        <w:rPr>
          <w:rStyle w:val="CommentReference"/>
        </w:rPr>
        <w:annotationRef/>
      </w:r>
      <w:r>
        <w:t>Don’t forget this section if you ever want to cite pubs and other resources to this collection. The national Glacier website would be one good resource</w:t>
      </w:r>
      <w:r w:rsidR="00A773B8">
        <w:t xml:space="preserve"> to cite.</w:t>
      </w:r>
    </w:p>
  </w:comment>
  <w:comment w:id="48" w:author="Baker, Emily Hewitt" w:date="2018-01-24T13:28:00Z" w:initials="BEH">
    <w:p w14:paraId="1E03F9CF" w14:textId="5E815972" w:rsidR="00645027" w:rsidRDefault="00645027">
      <w:pPr>
        <w:pStyle w:val="CommentText"/>
      </w:pPr>
      <w:r>
        <w:rPr>
          <w:rStyle w:val="CommentReference"/>
        </w:rPr>
        <w:annotationRef/>
      </w:r>
      <w:r>
        <w:t xml:space="preserve">I don’t see where this would be… </w:t>
      </w:r>
    </w:p>
  </w:comment>
  <w:comment w:id="49" w:author="Walworth, Dennis H." w:date="2018-01-12T16:18:00Z" w:initials="DHW">
    <w:p w14:paraId="4130D296" w14:textId="77777777" w:rsidR="00026F5D" w:rsidRDefault="00026F5D">
      <w:pPr>
        <w:pStyle w:val="CommentText"/>
      </w:pPr>
      <w:r>
        <w:rPr>
          <w:rStyle w:val="CommentReference"/>
        </w:rPr>
        <w:annotationRef/>
      </w:r>
      <w:r>
        <w:t>Consider this: Attribute accuracy is relevant to the data set, see individual data set metadata for specific description.</w:t>
      </w:r>
    </w:p>
  </w:comment>
  <w:comment w:id="50" w:author="Baker, Emily Hewitt" w:date="2018-01-24T13:25:00Z" w:initials="BEH">
    <w:p w14:paraId="185F5841" w14:textId="052D1980" w:rsidR="0076643B" w:rsidRDefault="0076643B">
      <w:pPr>
        <w:pStyle w:val="CommentText"/>
      </w:pPr>
      <w:r>
        <w:rPr>
          <w:rStyle w:val="CommentReference"/>
        </w:rPr>
        <w:annotationRef/>
      </w:r>
      <w:r w:rsidR="00CC4F00">
        <w:t>C</w:t>
      </w:r>
      <w:r>
        <w:t>hanged</w:t>
      </w:r>
      <w:r w:rsidR="00CC4F00">
        <w:t xml:space="preserve"> to: “</w:t>
      </w:r>
      <w:r w:rsidR="00CC4F00" w:rsidRPr="00CC4F00">
        <w:t>Attribute accuracy is described in each individual dataset metadata separately, and should be referenced there for specific descriptions.</w:t>
      </w:r>
      <w:r w:rsidR="00CC4F00">
        <w:t>”</w:t>
      </w:r>
    </w:p>
  </w:comment>
  <w:comment w:id="51" w:author="Walworth, Dennis H." w:date="2018-01-12T16:18:00Z" w:initials="DHW">
    <w:p w14:paraId="090B8C6D" w14:textId="77777777" w:rsidR="00026F5D" w:rsidRDefault="00026F5D">
      <w:pPr>
        <w:pStyle w:val="CommentText"/>
      </w:pPr>
      <w:r>
        <w:rPr>
          <w:rStyle w:val="CommentReference"/>
        </w:rPr>
        <w:annotationRef/>
      </w:r>
      <w:r>
        <w:t>Adapt statement from above.</w:t>
      </w:r>
    </w:p>
  </w:comment>
  <w:comment w:id="52" w:author="Baker, Emily Hewitt" w:date="2018-01-24T13:51:00Z" w:initials="BEH">
    <w:p w14:paraId="2E3809C9" w14:textId="36ABDBB8" w:rsidR="00CC4F00" w:rsidRDefault="00CC4F00">
      <w:pPr>
        <w:pStyle w:val="CommentText"/>
      </w:pPr>
      <w:r>
        <w:rPr>
          <w:rStyle w:val="CommentReference"/>
        </w:rPr>
        <w:annotationRef/>
      </w:r>
      <w:proofErr w:type="gramStart"/>
      <w:r>
        <w:t>done</w:t>
      </w:r>
      <w:proofErr w:type="gramEnd"/>
    </w:p>
  </w:comment>
  <w:comment w:id="53" w:author="Walworth, Dennis H." w:date="2018-01-12T16:18:00Z" w:initials="DHW">
    <w:p w14:paraId="1B16F376" w14:textId="77777777" w:rsidR="00026F5D" w:rsidRDefault="00026F5D">
      <w:pPr>
        <w:pStyle w:val="CommentText"/>
      </w:pPr>
      <w:r>
        <w:rPr>
          <w:rStyle w:val="CommentReference"/>
        </w:rPr>
        <w:annotationRef/>
      </w:r>
      <w:r>
        <w:t>Adapt statement from above.</w:t>
      </w:r>
    </w:p>
  </w:comment>
  <w:comment w:id="54" w:author="Baker, Emily Hewitt" w:date="2018-01-24T13:51:00Z" w:initials="BEH">
    <w:p w14:paraId="7A190160" w14:textId="14BACC1F" w:rsidR="00CC4F00" w:rsidRDefault="00CC4F00">
      <w:pPr>
        <w:pStyle w:val="CommentText"/>
      </w:pPr>
      <w:r>
        <w:rPr>
          <w:rStyle w:val="CommentReference"/>
        </w:rPr>
        <w:annotationRef/>
      </w:r>
      <w:proofErr w:type="gramStart"/>
      <w:r>
        <w:t>done</w:t>
      </w:r>
      <w:proofErr w:type="gramEnd"/>
    </w:p>
  </w:comment>
  <w:comment w:id="55" w:author="Walworth, Dennis H." w:date="2018-01-12T16:18:00Z" w:initials="DHW">
    <w:p w14:paraId="5A86C2BE" w14:textId="77777777" w:rsidR="000C040A" w:rsidRDefault="000C040A">
      <w:pPr>
        <w:pStyle w:val="CommentText"/>
      </w:pPr>
      <w:r>
        <w:rPr>
          <w:rStyle w:val="CommentReference"/>
        </w:rPr>
        <w:annotationRef/>
      </w:r>
      <w:r>
        <w:t>One ideas for use of this section would be to explain how data sets are derived from one</w:t>
      </w:r>
      <w:r w:rsidR="00A773B8">
        <w:t xml:space="preserve"> another.</w:t>
      </w:r>
    </w:p>
  </w:comment>
  <w:comment w:id="56" w:author="Baker, Emily Hewitt" w:date="2018-01-24T13:43:00Z" w:initials="BEH">
    <w:p w14:paraId="5AC290D3" w14:textId="65028101" w:rsidR="00D007DA" w:rsidRDefault="00D007DA">
      <w:pPr>
        <w:pStyle w:val="CommentText"/>
      </w:pPr>
      <w:r>
        <w:rPr>
          <w:rStyle w:val="CommentReference"/>
        </w:rPr>
        <w:annotationRef/>
      </w:r>
      <w:r>
        <w:t>I think this is a good idea – let’s implement it a few version updates down the road, when we have a bunch of the pieces all out there, and can discuss how they are connected.</w:t>
      </w:r>
    </w:p>
  </w:comment>
  <w:comment w:id="57" w:author="Walworth, Dennis H." w:date="2018-01-12T16:18:00Z" w:initials="DHW">
    <w:p w14:paraId="7EE9DACC" w14:textId="77777777" w:rsidR="00026F5D" w:rsidRDefault="00026F5D">
      <w:pPr>
        <w:pStyle w:val="CommentText"/>
      </w:pPr>
      <w:r>
        <w:rPr>
          <w:rStyle w:val="CommentReference"/>
        </w:rPr>
        <w:annotationRef/>
      </w:r>
      <w:proofErr w:type="gramStart"/>
      <w:r>
        <w:t>data</w:t>
      </w:r>
      <w:proofErr w:type="gramEnd"/>
      <w:r>
        <w:t xml:space="preserve"> set</w:t>
      </w:r>
    </w:p>
  </w:comment>
  <w:comment w:id="58" w:author="Walworth, Dennis H." w:date="2018-01-12T16:18:00Z" w:initials="DHW">
    <w:p w14:paraId="6C7BB3E6" w14:textId="77777777" w:rsidR="00026F5D" w:rsidRDefault="00026F5D">
      <w:pPr>
        <w:pStyle w:val="CommentText"/>
      </w:pPr>
      <w:r>
        <w:rPr>
          <w:rStyle w:val="CommentReference"/>
        </w:rPr>
        <w:annotationRef/>
      </w:r>
      <w:r>
        <w:t>See individual data set metadata for specific description.</w:t>
      </w:r>
    </w:p>
  </w:comment>
  <w:comment w:id="59" w:author="Walworth, Dennis H." w:date="2018-01-12T16:18:00Z" w:initials="DHW">
    <w:p w14:paraId="60B17F0E" w14:textId="77777777" w:rsidR="00026F5D" w:rsidRDefault="00026F5D">
      <w:pPr>
        <w:pStyle w:val="CommentText"/>
      </w:pPr>
      <w:r>
        <w:rPr>
          <w:rStyle w:val="CommentReference"/>
        </w:rPr>
        <w:annotationRef/>
      </w:r>
      <w:r>
        <w:t xml:space="preserve">I would drop this. A better use of the section is to provide an overall description of how the data </w:t>
      </w:r>
      <w:r w:rsidR="0020445A">
        <w:t>sets inter-relate – sort of like explaining a DB structure. For instance, are there common keys that allow for individual data sets to be interpolated?</w:t>
      </w:r>
    </w:p>
  </w:comment>
  <w:comment w:id="60" w:author="Baker, Emily Hewitt" w:date="2018-01-24T13:55:00Z" w:initials="BEH">
    <w:p w14:paraId="22E061C3" w14:textId="525D7DB6" w:rsidR="00CA0C11" w:rsidRDefault="00CA0C11">
      <w:pPr>
        <w:pStyle w:val="CommentText"/>
      </w:pPr>
      <w:r>
        <w:rPr>
          <w:rStyle w:val="CommentReference"/>
        </w:rPr>
        <w:annotationRef/>
      </w:r>
      <w:r>
        <w:t xml:space="preserve">Agreed; dropping. Curious to see if you think my replacement is good, or needs further </w:t>
      </w:r>
      <w:proofErr w:type="gramStart"/>
      <w:r>
        <w:t>improvement .</w:t>
      </w:r>
      <w:proofErr w:type="gramEnd"/>
      <w:r>
        <w:t xml:space="preserve"> There are no foreign keys, and no inter-data connection like a database would have, so nothing to say there. At least for the current moment </w:t>
      </w:r>
      <w:r>
        <w:sym w:font="Wingdings" w:char="F04A"/>
      </w:r>
      <w:bookmarkStart w:id="61" w:name="_GoBack"/>
      <w:bookmarkEnd w:id="6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29033F" w15:done="0"/>
  <w15:commentEx w15:paraId="58129970" w15:done="0"/>
  <w15:commentEx w15:paraId="5F0BDFBB" w15:paraIdParent="58129970" w15:done="0"/>
  <w15:commentEx w15:paraId="5C95544C" w15:done="0"/>
  <w15:commentEx w15:paraId="1DFAE58A" w15:paraIdParent="5C95544C" w15:done="0"/>
  <w15:commentEx w15:paraId="67CFD60D" w15:done="0"/>
  <w15:commentEx w15:paraId="621DDDA4" w15:paraIdParent="67CFD60D" w15:done="0"/>
  <w15:commentEx w15:paraId="2B53A6E3" w15:done="0"/>
  <w15:commentEx w15:paraId="43361719" w15:done="0"/>
  <w15:commentEx w15:paraId="2EB16E6E" w15:paraIdParent="43361719" w15:done="0"/>
  <w15:commentEx w15:paraId="0D21029C" w15:done="0"/>
  <w15:commentEx w15:paraId="466DDD0F" w15:done="0"/>
  <w15:commentEx w15:paraId="10902B0D" w15:paraIdParent="466DDD0F" w15:done="0"/>
  <w15:commentEx w15:paraId="7FC65FBD" w15:done="0"/>
  <w15:commentEx w15:paraId="5FC22B2D" w15:paraIdParent="7FC65FBD" w15:done="0"/>
  <w15:commentEx w15:paraId="7853C6F3" w15:done="0"/>
  <w15:commentEx w15:paraId="03341C31" w15:paraIdParent="7853C6F3" w15:done="0"/>
  <w15:commentEx w15:paraId="41044AB1" w15:done="0"/>
  <w15:commentEx w15:paraId="5CB2503A" w15:done="0"/>
  <w15:commentEx w15:paraId="7A0E303D" w15:paraIdParent="5CB2503A" w15:done="0"/>
  <w15:commentEx w15:paraId="3FBC9870" w15:done="0"/>
  <w15:commentEx w15:paraId="1E03F9CF" w15:paraIdParent="3FBC9870" w15:done="0"/>
  <w15:commentEx w15:paraId="4130D296" w15:done="0"/>
  <w15:commentEx w15:paraId="185F5841" w15:paraIdParent="4130D296" w15:done="0"/>
  <w15:commentEx w15:paraId="090B8C6D" w15:done="0"/>
  <w15:commentEx w15:paraId="2E3809C9" w15:paraIdParent="090B8C6D" w15:done="0"/>
  <w15:commentEx w15:paraId="1B16F376" w15:done="0"/>
  <w15:commentEx w15:paraId="7A190160" w15:paraIdParent="1B16F376" w15:done="0"/>
  <w15:commentEx w15:paraId="5A86C2BE" w15:done="0"/>
  <w15:commentEx w15:paraId="5AC290D3" w15:paraIdParent="5A86C2BE" w15:done="0"/>
  <w15:commentEx w15:paraId="7EE9DACC" w15:done="0"/>
  <w15:commentEx w15:paraId="6C7BB3E6" w15:done="0"/>
  <w15:commentEx w15:paraId="60B17F0E" w15:done="0"/>
  <w15:commentEx w15:paraId="22E061C3" w15:paraIdParent="60B17F0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8D0220"/>
    <w:multiLevelType w:val="multilevel"/>
    <w:tmpl w:val="7DBC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ker, Emily Hewitt">
    <w15:presenceInfo w15:providerId="AD" w15:userId="S-1-5-21-3697291689-1161744426-439199626-4162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E35"/>
    <w:rsid w:val="00026F5D"/>
    <w:rsid w:val="00056788"/>
    <w:rsid w:val="000C040A"/>
    <w:rsid w:val="00174B9B"/>
    <w:rsid w:val="0020445A"/>
    <w:rsid w:val="0027041F"/>
    <w:rsid w:val="002D7037"/>
    <w:rsid w:val="00342471"/>
    <w:rsid w:val="00362E05"/>
    <w:rsid w:val="003C1AAD"/>
    <w:rsid w:val="0043509A"/>
    <w:rsid w:val="00504E35"/>
    <w:rsid w:val="00645027"/>
    <w:rsid w:val="0076643B"/>
    <w:rsid w:val="007E5CBC"/>
    <w:rsid w:val="00846A9C"/>
    <w:rsid w:val="00A07AE5"/>
    <w:rsid w:val="00A773B8"/>
    <w:rsid w:val="00AB5F18"/>
    <w:rsid w:val="00AF4AB5"/>
    <w:rsid w:val="00C541D8"/>
    <w:rsid w:val="00CA0C11"/>
    <w:rsid w:val="00CC4F00"/>
    <w:rsid w:val="00CE0BE9"/>
    <w:rsid w:val="00CE5876"/>
    <w:rsid w:val="00D007DA"/>
    <w:rsid w:val="00E3519C"/>
    <w:rsid w:val="00F02B79"/>
    <w:rsid w:val="00F04006"/>
    <w:rsid w:val="00F72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9F017"/>
  <w15:docId w15:val="{CAC3D6A4-9693-4C27-ACE9-541B46E60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4E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04E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E3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04E3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04E35"/>
    <w:rPr>
      <w:color w:val="0000FF"/>
      <w:u w:val="single"/>
    </w:rPr>
  </w:style>
  <w:style w:type="character" w:customStyle="1" w:styleId="element-name1">
    <w:name w:val="element-name1"/>
    <w:basedOn w:val="DefaultParagraphFont"/>
    <w:rsid w:val="00504E35"/>
    <w:rPr>
      <w:i/>
      <w:iCs/>
    </w:rPr>
  </w:style>
  <w:style w:type="character" w:customStyle="1" w:styleId="element-value">
    <w:name w:val="element-value"/>
    <w:basedOn w:val="DefaultParagraphFont"/>
    <w:rsid w:val="00504E35"/>
  </w:style>
  <w:style w:type="character" w:styleId="CommentReference">
    <w:name w:val="annotation reference"/>
    <w:basedOn w:val="DefaultParagraphFont"/>
    <w:uiPriority w:val="99"/>
    <w:semiHidden/>
    <w:unhideWhenUsed/>
    <w:rsid w:val="00342471"/>
    <w:rPr>
      <w:sz w:val="16"/>
      <w:szCs w:val="16"/>
    </w:rPr>
  </w:style>
  <w:style w:type="paragraph" w:styleId="CommentText">
    <w:name w:val="annotation text"/>
    <w:basedOn w:val="Normal"/>
    <w:link w:val="CommentTextChar"/>
    <w:uiPriority w:val="99"/>
    <w:semiHidden/>
    <w:unhideWhenUsed/>
    <w:rsid w:val="00342471"/>
    <w:pPr>
      <w:spacing w:line="240" w:lineRule="auto"/>
    </w:pPr>
    <w:rPr>
      <w:sz w:val="20"/>
      <w:szCs w:val="20"/>
    </w:rPr>
  </w:style>
  <w:style w:type="character" w:customStyle="1" w:styleId="CommentTextChar">
    <w:name w:val="Comment Text Char"/>
    <w:basedOn w:val="DefaultParagraphFont"/>
    <w:link w:val="CommentText"/>
    <w:uiPriority w:val="99"/>
    <w:semiHidden/>
    <w:rsid w:val="00342471"/>
    <w:rPr>
      <w:sz w:val="20"/>
      <w:szCs w:val="20"/>
    </w:rPr>
  </w:style>
  <w:style w:type="paragraph" w:styleId="CommentSubject">
    <w:name w:val="annotation subject"/>
    <w:basedOn w:val="CommentText"/>
    <w:next w:val="CommentText"/>
    <w:link w:val="CommentSubjectChar"/>
    <w:uiPriority w:val="99"/>
    <w:semiHidden/>
    <w:unhideWhenUsed/>
    <w:rsid w:val="00342471"/>
    <w:rPr>
      <w:b/>
      <w:bCs/>
    </w:rPr>
  </w:style>
  <w:style w:type="character" w:customStyle="1" w:styleId="CommentSubjectChar">
    <w:name w:val="Comment Subject Char"/>
    <w:basedOn w:val="CommentTextChar"/>
    <w:link w:val="CommentSubject"/>
    <w:uiPriority w:val="99"/>
    <w:semiHidden/>
    <w:rsid w:val="00342471"/>
    <w:rPr>
      <w:b/>
      <w:bCs/>
      <w:sz w:val="20"/>
      <w:szCs w:val="20"/>
    </w:rPr>
  </w:style>
  <w:style w:type="paragraph" w:styleId="BalloonText">
    <w:name w:val="Balloon Text"/>
    <w:basedOn w:val="Normal"/>
    <w:link w:val="BalloonTextChar"/>
    <w:uiPriority w:val="99"/>
    <w:semiHidden/>
    <w:unhideWhenUsed/>
    <w:rsid w:val="0034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4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106352">
      <w:bodyDiv w:val="1"/>
      <w:marLeft w:val="0"/>
      <w:marRight w:val="0"/>
      <w:marTop w:val="0"/>
      <w:marBottom w:val="0"/>
      <w:divBdr>
        <w:top w:val="none" w:sz="0" w:space="0" w:color="auto"/>
        <w:left w:val="none" w:sz="0" w:space="0" w:color="auto"/>
        <w:bottom w:val="none" w:sz="0" w:space="0" w:color="auto"/>
        <w:right w:val="none" w:sz="0" w:space="0" w:color="auto"/>
      </w:divBdr>
      <w:divsChild>
        <w:div w:id="725564282">
          <w:marLeft w:val="0"/>
          <w:marRight w:val="0"/>
          <w:marTop w:val="0"/>
          <w:marBottom w:val="0"/>
          <w:divBdr>
            <w:top w:val="single" w:sz="6" w:space="6" w:color="000000"/>
            <w:left w:val="none" w:sz="0" w:space="0" w:color="auto"/>
            <w:bottom w:val="none" w:sz="0" w:space="0" w:color="auto"/>
            <w:right w:val="none" w:sz="0" w:space="0" w:color="auto"/>
          </w:divBdr>
          <w:divsChild>
            <w:div w:id="945624587">
              <w:marLeft w:val="480"/>
              <w:marRight w:val="0"/>
              <w:marTop w:val="0"/>
              <w:marBottom w:val="120"/>
              <w:divBdr>
                <w:top w:val="none" w:sz="0" w:space="0" w:color="auto"/>
                <w:left w:val="none" w:sz="0" w:space="0" w:color="auto"/>
                <w:bottom w:val="none" w:sz="0" w:space="0" w:color="auto"/>
                <w:right w:val="none" w:sz="0" w:space="0" w:color="auto"/>
              </w:divBdr>
              <w:divsChild>
                <w:div w:id="70085233">
                  <w:marLeft w:val="480"/>
                  <w:marRight w:val="0"/>
                  <w:marTop w:val="0"/>
                  <w:marBottom w:val="120"/>
                  <w:divBdr>
                    <w:top w:val="none" w:sz="0" w:space="0" w:color="auto"/>
                    <w:left w:val="none" w:sz="0" w:space="0" w:color="auto"/>
                    <w:bottom w:val="none" w:sz="0" w:space="0" w:color="auto"/>
                    <w:right w:val="none" w:sz="0" w:space="0" w:color="auto"/>
                  </w:divBdr>
                  <w:divsChild>
                    <w:div w:id="975524336">
                      <w:marLeft w:val="480"/>
                      <w:marRight w:val="0"/>
                      <w:marTop w:val="0"/>
                      <w:marBottom w:val="120"/>
                      <w:divBdr>
                        <w:top w:val="none" w:sz="0" w:space="0" w:color="auto"/>
                        <w:left w:val="none" w:sz="0" w:space="0" w:color="auto"/>
                        <w:bottom w:val="none" w:sz="0" w:space="0" w:color="auto"/>
                        <w:right w:val="none" w:sz="0" w:space="0" w:color="auto"/>
                      </w:divBdr>
                      <w:divsChild>
                        <w:div w:id="41209432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029021910">
                  <w:marLeft w:val="480"/>
                  <w:marRight w:val="0"/>
                  <w:marTop w:val="0"/>
                  <w:marBottom w:val="120"/>
                  <w:divBdr>
                    <w:top w:val="none" w:sz="0" w:space="0" w:color="auto"/>
                    <w:left w:val="none" w:sz="0" w:space="0" w:color="auto"/>
                    <w:bottom w:val="none" w:sz="0" w:space="0" w:color="auto"/>
                    <w:right w:val="none" w:sz="0" w:space="0" w:color="auto"/>
                  </w:divBdr>
                  <w:divsChild>
                    <w:div w:id="700516627">
                      <w:marLeft w:val="480"/>
                      <w:marRight w:val="0"/>
                      <w:marTop w:val="0"/>
                      <w:marBottom w:val="120"/>
                      <w:divBdr>
                        <w:top w:val="none" w:sz="0" w:space="0" w:color="auto"/>
                        <w:left w:val="none" w:sz="0" w:space="0" w:color="auto"/>
                        <w:bottom w:val="none" w:sz="0" w:space="0" w:color="auto"/>
                        <w:right w:val="none" w:sz="0" w:space="0" w:color="auto"/>
                      </w:divBdr>
                    </w:div>
                    <w:div w:id="412824277">
                      <w:marLeft w:val="480"/>
                      <w:marRight w:val="0"/>
                      <w:marTop w:val="0"/>
                      <w:marBottom w:val="120"/>
                      <w:divBdr>
                        <w:top w:val="none" w:sz="0" w:space="0" w:color="auto"/>
                        <w:left w:val="none" w:sz="0" w:space="0" w:color="auto"/>
                        <w:bottom w:val="none" w:sz="0" w:space="0" w:color="auto"/>
                        <w:right w:val="none" w:sz="0" w:space="0" w:color="auto"/>
                      </w:divBdr>
                    </w:div>
                    <w:div w:id="503055156">
                      <w:marLeft w:val="480"/>
                      <w:marRight w:val="0"/>
                      <w:marTop w:val="0"/>
                      <w:marBottom w:val="120"/>
                      <w:divBdr>
                        <w:top w:val="none" w:sz="0" w:space="0" w:color="auto"/>
                        <w:left w:val="none" w:sz="0" w:space="0" w:color="auto"/>
                        <w:bottom w:val="none" w:sz="0" w:space="0" w:color="auto"/>
                        <w:right w:val="none" w:sz="0" w:space="0" w:color="auto"/>
                      </w:divBdr>
                    </w:div>
                  </w:divsChild>
                </w:div>
                <w:div w:id="416290952">
                  <w:marLeft w:val="480"/>
                  <w:marRight w:val="0"/>
                  <w:marTop w:val="0"/>
                  <w:marBottom w:val="120"/>
                  <w:divBdr>
                    <w:top w:val="none" w:sz="0" w:space="0" w:color="auto"/>
                    <w:left w:val="none" w:sz="0" w:space="0" w:color="auto"/>
                    <w:bottom w:val="none" w:sz="0" w:space="0" w:color="auto"/>
                    <w:right w:val="none" w:sz="0" w:space="0" w:color="auto"/>
                  </w:divBdr>
                  <w:divsChild>
                    <w:div w:id="1909535308">
                      <w:marLeft w:val="480"/>
                      <w:marRight w:val="0"/>
                      <w:marTop w:val="0"/>
                      <w:marBottom w:val="120"/>
                      <w:divBdr>
                        <w:top w:val="none" w:sz="0" w:space="0" w:color="auto"/>
                        <w:left w:val="none" w:sz="0" w:space="0" w:color="auto"/>
                        <w:bottom w:val="none" w:sz="0" w:space="0" w:color="auto"/>
                        <w:right w:val="none" w:sz="0" w:space="0" w:color="auto"/>
                      </w:divBdr>
                      <w:divsChild>
                        <w:div w:id="77005464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918490718">
                  <w:marLeft w:val="480"/>
                  <w:marRight w:val="0"/>
                  <w:marTop w:val="0"/>
                  <w:marBottom w:val="120"/>
                  <w:divBdr>
                    <w:top w:val="none" w:sz="0" w:space="0" w:color="auto"/>
                    <w:left w:val="none" w:sz="0" w:space="0" w:color="auto"/>
                    <w:bottom w:val="none" w:sz="0" w:space="0" w:color="auto"/>
                    <w:right w:val="none" w:sz="0" w:space="0" w:color="auto"/>
                  </w:divBdr>
                </w:div>
                <w:div w:id="1690060145">
                  <w:marLeft w:val="480"/>
                  <w:marRight w:val="0"/>
                  <w:marTop w:val="0"/>
                  <w:marBottom w:val="120"/>
                  <w:divBdr>
                    <w:top w:val="none" w:sz="0" w:space="0" w:color="auto"/>
                    <w:left w:val="none" w:sz="0" w:space="0" w:color="auto"/>
                    <w:bottom w:val="none" w:sz="0" w:space="0" w:color="auto"/>
                    <w:right w:val="none" w:sz="0" w:space="0" w:color="auto"/>
                  </w:divBdr>
                  <w:divsChild>
                    <w:div w:id="1035732558">
                      <w:marLeft w:val="480"/>
                      <w:marRight w:val="0"/>
                      <w:marTop w:val="0"/>
                      <w:marBottom w:val="120"/>
                      <w:divBdr>
                        <w:top w:val="none" w:sz="0" w:space="0" w:color="auto"/>
                        <w:left w:val="none" w:sz="0" w:space="0" w:color="auto"/>
                        <w:bottom w:val="none" w:sz="0" w:space="0" w:color="auto"/>
                        <w:right w:val="none" w:sz="0" w:space="0" w:color="auto"/>
                      </w:divBdr>
                    </w:div>
                  </w:divsChild>
                </w:div>
                <w:div w:id="1507743159">
                  <w:marLeft w:val="480"/>
                  <w:marRight w:val="0"/>
                  <w:marTop w:val="0"/>
                  <w:marBottom w:val="120"/>
                  <w:divBdr>
                    <w:top w:val="none" w:sz="0" w:space="0" w:color="auto"/>
                    <w:left w:val="none" w:sz="0" w:space="0" w:color="auto"/>
                    <w:bottom w:val="none" w:sz="0" w:space="0" w:color="auto"/>
                    <w:right w:val="none" w:sz="0" w:space="0" w:color="auto"/>
                  </w:divBdr>
                  <w:divsChild>
                    <w:div w:id="169175426">
                      <w:marLeft w:val="480"/>
                      <w:marRight w:val="0"/>
                      <w:marTop w:val="0"/>
                      <w:marBottom w:val="120"/>
                      <w:divBdr>
                        <w:top w:val="none" w:sz="0" w:space="0" w:color="auto"/>
                        <w:left w:val="none" w:sz="0" w:space="0" w:color="auto"/>
                        <w:bottom w:val="none" w:sz="0" w:space="0" w:color="auto"/>
                        <w:right w:val="none" w:sz="0" w:space="0" w:color="auto"/>
                      </w:divBdr>
                    </w:div>
                    <w:div w:id="1456023168">
                      <w:marLeft w:val="480"/>
                      <w:marRight w:val="0"/>
                      <w:marTop w:val="0"/>
                      <w:marBottom w:val="120"/>
                      <w:divBdr>
                        <w:top w:val="none" w:sz="0" w:space="0" w:color="auto"/>
                        <w:left w:val="none" w:sz="0" w:space="0" w:color="auto"/>
                        <w:bottom w:val="none" w:sz="0" w:space="0" w:color="auto"/>
                        <w:right w:val="none" w:sz="0" w:space="0" w:color="auto"/>
                      </w:divBdr>
                    </w:div>
                    <w:div w:id="436875508">
                      <w:marLeft w:val="480"/>
                      <w:marRight w:val="0"/>
                      <w:marTop w:val="0"/>
                      <w:marBottom w:val="120"/>
                      <w:divBdr>
                        <w:top w:val="none" w:sz="0" w:space="0" w:color="auto"/>
                        <w:left w:val="none" w:sz="0" w:space="0" w:color="auto"/>
                        <w:bottom w:val="none" w:sz="0" w:space="0" w:color="auto"/>
                        <w:right w:val="none" w:sz="0" w:space="0" w:color="auto"/>
                      </w:divBdr>
                    </w:div>
                    <w:div w:id="639651247">
                      <w:marLeft w:val="480"/>
                      <w:marRight w:val="0"/>
                      <w:marTop w:val="0"/>
                      <w:marBottom w:val="120"/>
                      <w:divBdr>
                        <w:top w:val="none" w:sz="0" w:space="0" w:color="auto"/>
                        <w:left w:val="none" w:sz="0" w:space="0" w:color="auto"/>
                        <w:bottom w:val="none" w:sz="0" w:space="0" w:color="auto"/>
                        <w:right w:val="none" w:sz="0" w:space="0" w:color="auto"/>
                      </w:divBdr>
                    </w:div>
                    <w:div w:id="1208492734">
                      <w:marLeft w:val="480"/>
                      <w:marRight w:val="0"/>
                      <w:marTop w:val="0"/>
                      <w:marBottom w:val="120"/>
                      <w:divBdr>
                        <w:top w:val="none" w:sz="0" w:space="0" w:color="auto"/>
                        <w:left w:val="none" w:sz="0" w:space="0" w:color="auto"/>
                        <w:bottom w:val="none" w:sz="0" w:space="0" w:color="auto"/>
                        <w:right w:val="none" w:sz="0" w:space="0" w:color="auto"/>
                      </w:divBdr>
                    </w:div>
                  </w:divsChild>
                </w:div>
                <w:div w:id="1561407278">
                  <w:marLeft w:val="480"/>
                  <w:marRight w:val="0"/>
                  <w:marTop w:val="0"/>
                  <w:marBottom w:val="120"/>
                  <w:divBdr>
                    <w:top w:val="none" w:sz="0" w:space="0" w:color="auto"/>
                    <w:left w:val="none" w:sz="0" w:space="0" w:color="auto"/>
                    <w:bottom w:val="none" w:sz="0" w:space="0" w:color="auto"/>
                    <w:right w:val="none" w:sz="0" w:space="0" w:color="auto"/>
                  </w:divBdr>
                </w:div>
                <w:div w:id="1363047844">
                  <w:marLeft w:val="480"/>
                  <w:marRight w:val="0"/>
                  <w:marTop w:val="0"/>
                  <w:marBottom w:val="120"/>
                  <w:divBdr>
                    <w:top w:val="none" w:sz="0" w:space="0" w:color="auto"/>
                    <w:left w:val="none" w:sz="0" w:space="0" w:color="auto"/>
                    <w:bottom w:val="none" w:sz="0" w:space="0" w:color="auto"/>
                    <w:right w:val="none" w:sz="0" w:space="0" w:color="auto"/>
                  </w:divBdr>
                  <w:divsChild>
                    <w:div w:id="520438617">
                      <w:marLeft w:val="480"/>
                      <w:marRight w:val="0"/>
                      <w:marTop w:val="0"/>
                      <w:marBottom w:val="120"/>
                      <w:divBdr>
                        <w:top w:val="none" w:sz="0" w:space="0" w:color="auto"/>
                        <w:left w:val="none" w:sz="0" w:space="0" w:color="auto"/>
                        <w:bottom w:val="none" w:sz="0" w:space="0" w:color="auto"/>
                        <w:right w:val="none" w:sz="0" w:space="0" w:color="auto"/>
                      </w:divBdr>
                      <w:divsChild>
                        <w:div w:id="525094024">
                          <w:marLeft w:val="480"/>
                          <w:marRight w:val="0"/>
                          <w:marTop w:val="0"/>
                          <w:marBottom w:val="120"/>
                          <w:divBdr>
                            <w:top w:val="none" w:sz="0" w:space="0" w:color="auto"/>
                            <w:left w:val="none" w:sz="0" w:space="0" w:color="auto"/>
                            <w:bottom w:val="none" w:sz="0" w:space="0" w:color="auto"/>
                            <w:right w:val="none" w:sz="0" w:space="0" w:color="auto"/>
                          </w:divBdr>
                        </w:div>
                        <w:div w:id="34906506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92254322">
          <w:marLeft w:val="0"/>
          <w:marRight w:val="0"/>
          <w:marTop w:val="0"/>
          <w:marBottom w:val="0"/>
          <w:divBdr>
            <w:top w:val="single" w:sz="6" w:space="6" w:color="000000"/>
            <w:left w:val="none" w:sz="0" w:space="0" w:color="auto"/>
            <w:bottom w:val="none" w:sz="0" w:space="0" w:color="auto"/>
            <w:right w:val="none" w:sz="0" w:space="0" w:color="auto"/>
          </w:divBdr>
          <w:divsChild>
            <w:div w:id="1784568218">
              <w:marLeft w:val="480"/>
              <w:marRight w:val="0"/>
              <w:marTop w:val="0"/>
              <w:marBottom w:val="120"/>
              <w:divBdr>
                <w:top w:val="none" w:sz="0" w:space="0" w:color="auto"/>
                <w:left w:val="none" w:sz="0" w:space="0" w:color="auto"/>
                <w:bottom w:val="none" w:sz="0" w:space="0" w:color="auto"/>
                <w:right w:val="none" w:sz="0" w:space="0" w:color="auto"/>
              </w:divBdr>
              <w:divsChild>
                <w:div w:id="1884561153">
                  <w:marLeft w:val="480"/>
                  <w:marRight w:val="0"/>
                  <w:marTop w:val="0"/>
                  <w:marBottom w:val="120"/>
                  <w:divBdr>
                    <w:top w:val="none" w:sz="0" w:space="0" w:color="auto"/>
                    <w:left w:val="none" w:sz="0" w:space="0" w:color="auto"/>
                    <w:bottom w:val="none" w:sz="0" w:space="0" w:color="auto"/>
                    <w:right w:val="none" w:sz="0" w:space="0" w:color="auto"/>
                  </w:divBdr>
                  <w:divsChild>
                    <w:div w:id="1101341181">
                      <w:marLeft w:val="480"/>
                      <w:marRight w:val="0"/>
                      <w:marTop w:val="0"/>
                      <w:marBottom w:val="120"/>
                      <w:divBdr>
                        <w:top w:val="none" w:sz="0" w:space="0" w:color="auto"/>
                        <w:left w:val="none" w:sz="0" w:space="0" w:color="auto"/>
                        <w:bottom w:val="none" w:sz="0" w:space="0" w:color="auto"/>
                        <w:right w:val="none" w:sz="0" w:space="0" w:color="auto"/>
                      </w:divBdr>
                    </w:div>
                  </w:divsChild>
                </w:div>
                <w:div w:id="149098363">
                  <w:marLeft w:val="480"/>
                  <w:marRight w:val="0"/>
                  <w:marTop w:val="0"/>
                  <w:marBottom w:val="120"/>
                  <w:divBdr>
                    <w:top w:val="none" w:sz="0" w:space="0" w:color="auto"/>
                    <w:left w:val="none" w:sz="0" w:space="0" w:color="auto"/>
                    <w:bottom w:val="none" w:sz="0" w:space="0" w:color="auto"/>
                    <w:right w:val="none" w:sz="0" w:space="0" w:color="auto"/>
                  </w:divBdr>
                </w:div>
                <w:div w:id="1925258394">
                  <w:marLeft w:val="480"/>
                  <w:marRight w:val="0"/>
                  <w:marTop w:val="0"/>
                  <w:marBottom w:val="120"/>
                  <w:divBdr>
                    <w:top w:val="none" w:sz="0" w:space="0" w:color="auto"/>
                    <w:left w:val="none" w:sz="0" w:space="0" w:color="auto"/>
                    <w:bottom w:val="none" w:sz="0" w:space="0" w:color="auto"/>
                    <w:right w:val="none" w:sz="0" w:space="0" w:color="auto"/>
                  </w:divBdr>
                </w:div>
                <w:div w:id="1266427504">
                  <w:marLeft w:val="480"/>
                  <w:marRight w:val="0"/>
                  <w:marTop w:val="0"/>
                  <w:marBottom w:val="120"/>
                  <w:divBdr>
                    <w:top w:val="none" w:sz="0" w:space="0" w:color="auto"/>
                    <w:left w:val="none" w:sz="0" w:space="0" w:color="auto"/>
                    <w:bottom w:val="none" w:sz="0" w:space="0" w:color="auto"/>
                    <w:right w:val="none" w:sz="0" w:space="0" w:color="auto"/>
                  </w:divBdr>
                  <w:divsChild>
                    <w:div w:id="1357852660">
                      <w:marLeft w:val="480"/>
                      <w:marRight w:val="0"/>
                      <w:marTop w:val="0"/>
                      <w:marBottom w:val="120"/>
                      <w:divBdr>
                        <w:top w:val="none" w:sz="0" w:space="0" w:color="auto"/>
                        <w:left w:val="none" w:sz="0" w:space="0" w:color="auto"/>
                        <w:bottom w:val="none" w:sz="0" w:space="0" w:color="auto"/>
                        <w:right w:val="none" w:sz="0" w:space="0" w:color="auto"/>
                      </w:divBdr>
                      <w:divsChild>
                        <w:div w:id="157589747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310596683">
                  <w:marLeft w:val="480"/>
                  <w:marRight w:val="0"/>
                  <w:marTop w:val="0"/>
                  <w:marBottom w:val="120"/>
                  <w:divBdr>
                    <w:top w:val="none" w:sz="0" w:space="0" w:color="auto"/>
                    <w:left w:val="none" w:sz="0" w:space="0" w:color="auto"/>
                    <w:bottom w:val="none" w:sz="0" w:space="0" w:color="auto"/>
                    <w:right w:val="none" w:sz="0" w:space="0" w:color="auto"/>
                  </w:divBdr>
                  <w:divsChild>
                    <w:div w:id="1113669840">
                      <w:marLeft w:val="480"/>
                      <w:marRight w:val="0"/>
                      <w:marTop w:val="0"/>
                      <w:marBottom w:val="120"/>
                      <w:divBdr>
                        <w:top w:val="none" w:sz="0" w:space="0" w:color="auto"/>
                        <w:left w:val="none" w:sz="0" w:space="0" w:color="auto"/>
                        <w:bottom w:val="none" w:sz="0" w:space="0" w:color="auto"/>
                        <w:right w:val="none" w:sz="0" w:space="0" w:color="auto"/>
                      </w:divBdr>
                      <w:divsChild>
                        <w:div w:id="82701405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07783127">
          <w:marLeft w:val="0"/>
          <w:marRight w:val="0"/>
          <w:marTop w:val="0"/>
          <w:marBottom w:val="0"/>
          <w:divBdr>
            <w:top w:val="single" w:sz="6" w:space="6" w:color="000000"/>
            <w:left w:val="none" w:sz="0" w:space="0" w:color="auto"/>
            <w:bottom w:val="none" w:sz="0" w:space="0" w:color="auto"/>
            <w:right w:val="none" w:sz="0" w:space="0" w:color="auto"/>
          </w:divBdr>
          <w:divsChild>
            <w:div w:id="1124498444">
              <w:marLeft w:val="480"/>
              <w:marRight w:val="0"/>
              <w:marTop w:val="0"/>
              <w:marBottom w:val="120"/>
              <w:divBdr>
                <w:top w:val="none" w:sz="0" w:space="0" w:color="auto"/>
                <w:left w:val="none" w:sz="0" w:space="0" w:color="auto"/>
                <w:bottom w:val="none" w:sz="0" w:space="0" w:color="auto"/>
                <w:right w:val="none" w:sz="0" w:space="0" w:color="auto"/>
              </w:divBdr>
              <w:divsChild>
                <w:div w:id="507063708">
                  <w:marLeft w:val="480"/>
                  <w:marRight w:val="0"/>
                  <w:marTop w:val="0"/>
                  <w:marBottom w:val="120"/>
                  <w:divBdr>
                    <w:top w:val="none" w:sz="0" w:space="0" w:color="auto"/>
                    <w:left w:val="none" w:sz="0" w:space="0" w:color="auto"/>
                    <w:bottom w:val="none" w:sz="0" w:space="0" w:color="auto"/>
                    <w:right w:val="none" w:sz="0" w:space="0" w:color="auto"/>
                  </w:divBdr>
                  <w:divsChild>
                    <w:div w:id="981152013">
                      <w:marLeft w:val="480"/>
                      <w:marRight w:val="0"/>
                      <w:marTop w:val="0"/>
                      <w:marBottom w:val="120"/>
                      <w:divBdr>
                        <w:top w:val="none" w:sz="0" w:space="0" w:color="auto"/>
                        <w:left w:val="none" w:sz="0" w:space="0" w:color="auto"/>
                        <w:bottom w:val="none" w:sz="0" w:space="0" w:color="auto"/>
                        <w:right w:val="none" w:sz="0" w:space="0" w:color="auto"/>
                      </w:divBdr>
                    </w:div>
                    <w:div w:id="113452529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18968547">
          <w:marLeft w:val="0"/>
          <w:marRight w:val="0"/>
          <w:marTop w:val="0"/>
          <w:marBottom w:val="0"/>
          <w:divBdr>
            <w:top w:val="single" w:sz="6" w:space="6" w:color="000000"/>
            <w:left w:val="none" w:sz="0" w:space="0" w:color="auto"/>
            <w:bottom w:val="none" w:sz="0" w:space="0" w:color="auto"/>
            <w:right w:val="none" w:sz="0" w:space="0" w:color="auto"/>
          </w:divBdr>
          <w:divsChild>
            <w:div w:id="1099637435">
              <w:marLeft w:val="480"/>
              <w:marRight w:val="0"/>
              <w:marTop w:val="0"/>
              <w:marBottom w:val="120"/>
              <w:divBdr>
                <w:top w:val="none" w:sz="0" w:space="0" w:color="auto"/>
                <w:left w:val="none" w:sz="0" w:space="0" w:color="auto"/>
                <w:bottom w:val="none" w:sz="0" w:space="0" w:color="auto"/>
                <w:right w:val="none" w:sz="0" w:space="0" w:color="auto"/>
              </w:divBdr>
              <w:divsChild>
                <w:div w:id="1280186129">
                  <w:marLeft w:val="480"/>
                  <w:marRight w:val="0"/>
                  <w:marTop w:val="0"/>
                  <w:marBottom w:val="120"/>
                  <w:divBdr>
                    <w:top w:val="none" w:sz="0" w:space="0" w:color="auto"/>
                    <w:left w:val="none" w:sz="0" w:space="0" w:color="auto"/>
                    <w:bottom w:val="none" w:sz="0" w:space="0" w:color="auto"/>
                    <w:right w:val="none" w:sz="0" w:space="0" w:color="auto"/>
                  </w:divBdr>
                  <w:divsChild>
                    <w:div w:id="1670905871">
                      <w:marLeft w:val="480"/>
                      <w:marRight w:val="0"/>
                      <w:marTop w:val="0"/>
                      <w:marBottom w:val="120"/>
                      <w:divBdr>
                        <w:top w:val="none" w:sz="0" w:space="0" w:color="auto"/>
                        <w:left w:val="none" w:sz="0" w:space="0" w:color="auto"/>
                        <w:bottom w:val="none" w:sz="0" w:space="0" w:color="auto"/>
                        <w:right w:val="none" w:sz="0" w:space="0" w:color="auto"/>
                      </w:divBdr>
                      <w:divsChild>
                        <w:div w:id="483351279">
                          <w:marLeft w:val="480"/>
                          <w:marRight w:val="0"/>
                          <w:marTop w:val="0"/>
                          <w:marBottom w:val="120"/>
                          <w:divBdr>
                            <w:top w:val="none" w:sz="0" w:space="0" w:color="auto"/>
                            <w:left w:val="none" w:sz="0" w:space="0" w:color="auto"/>
                            <w:bottom w:val="none" w:sz="0" w:space="0" w:color="auto"/>
                            <w:right w:val="none" w:sz="0" w:space="0" w:color="auto"/>
                          </w:divBdr>
                        </w:div>
                        <w:div w:id="69954948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7528772">
                  <w:marLeft w:val="480"/>
                  <w:marRight w:val="0"/>
                  <w:marTop w:val="0"/>
                  <w:marBottom w:val="120"/>
                  <w:divBdr>
                    <w:top w:val="none" w:sz="0" w:space="0" w:color="auto"/>
                    <w:left w:val="none" w:sz="0" w:space="0" w:color="auto"/>
                    <w:bottom w:val="none" w:sz="0" w:space="0" w:color="auto"/>
                    <w:right w:val="none" w:sz="0" w:space="0" w:color="auto"/>
                  </w:divBdr>
                </w:div>
                <w:div w:id="821384149">
                  <w:marLeft w:val="480"/>
                  <w:marRight w:val="0"/>
                  <w:marTop w:val="0"/>
                  <w:marBottom w:val="120"/>
                  <w:divBdr>
                    <w:top w:val="none" w:sz="0" w:space="0" w:color="auto"/>
                    <w:left w:val="none" w:sz="0" w:space="0" w:color="auto"/>
                    <w:bottom w:val="none" w:sz="0" w:space="0" w:color="auto"/>
                    <w:right w:val="none" w:sz="0" w:space="0" w:color="auto"/>
                  </w:divBdr>
                  <w:divsChild>
                    <w:div w:id="1851218591">
                      <w:marLeft w:val="480"/>
                      <w:marRight w:val="0"/>
                      <w:marTop w:val="0"/>
                      <w:marBottom w:val="120"/>
                      <w:divBdr>
                        <w:top w:val="none" w:sz="0" w:space="0" w:color="auto"/>
                        <w:left w:val="none" w:sz="0" w:space="0" w:color="auto"/>
                        <w:bottom w:val="none" w:sz="0" w:space="0" w:color="auto"/>
                        <w:right w:val="none" w:sz="0" w:space="0" w:color="auto"/>
                      </w:divBdr>
                      <w:divsChild>
                        <w:div w:id="1410614997">
                          <w:marLeft w:val="480"/>
                          <w:marRight w:val="0"/>
                          <w:marTop w:val="0"/>
                          <w:marBottom w:val="120"/>
                          <w:divBdr>
                            <w:top w:val="none" w:sz="0" w:space="0" w:color="auto"/>
                            <w:left w:val="none" w:sz="0" w:space="0" w:color="auto"/>
                            <w:bottom w:val="none" w:sz="0" w:space="0" w:color="auto"/>
                            <w:right w:val="none" w:sz="0" w:space="0" w:color="auto"/>
                          </w:divBdr>
                        </w:div>
                        <w:div w:id="2059238298">
                          <w:marLeft w:val="480"/>
                          <w:marRight w:val="0"/>
                          <w:marTop w:val="0"/>
                          <w:marBottom w:val="120"/>
                          <w:divBdr>
                            <w:top w:val="none" w:sz="0" w:space="0" w:color="auto"/>
                            <w:left w:val="none" w:sz="0" w:space="0" w:color="auto"/>
                            <w:bottom w:val="none" w:sz="0" w:space="0" w:color="auto"/>
                            <w:right w:val="none" w:sz="0" w:space="0" w:color="auto"/>
                          </w:divBdr>
                          <w:divsChild>
                            <w:div w:id="936987022">
                              <w:marLeft w:val="480"/>
                              <w:marRight w:val="0"/>
                              <w:marTop w:val="0"/>
                              <w:marBottom w:val="120"/>
                              <w:divBdr>
                                <w:top w:val="none" w:sz="0" w:space="0" w:color="auto"/>
                                <w:left w:val="none" w:sz="0" w:space="0" w:color="auto"/>
                                <w:bottom w:val="none" w:sz="0" w:space="0" w:color="auto"/>
                                <w:right w:val="none" w:sz="0" w:space="0" w:color="auto"/>
                              </w:divBdr>
                              <w:divsChild>
                                <w:div w:id="1772779466">
                                  <w:marLeft w:val="480"/>
                                  <w:marRight w:val="0"/>
                                  <w:marTop w:val="0"/>
                                  <w:marBottom w:val="120"/>
                                  <w:divBdr>
                                    <w:top w:val="none" w:sz="0" w:space="0" w:color="auto"/>
                                    <w:left w:val="none" w:sz="0" w:space="0" w:color="auto"/>
                                    <w:bottom w:val="none" w:sz="0" w:space="0" w:color="auto"/>
                                    <w:right w:val="none" w:sz="0" w:space="0" w:color="auto"/>
                                  </w:divBdr>
                                  <w:divsChild>
                                    <w:div w:id="15631001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304329">
          <w:marLeft w:val="0"/>
          <w:marRight w:val="0"/>
          <w:marTop w:val="0"/>
          <w:marBottom w:val="0"/>
          <w:divBdr>
            <w:top w:val="single" w:sz="6" w:space="6" w:color="000000"/>
            <w:left w:val="none" w:sz="0" w:space="0" w:color="auto"/>
            <w:bottom w:val="none" w:sz="0" w:space="0" w:color="auto"/>
            <w:right w:val="none" w:sz="0" w:space="0" w:color="auto"/>
          </w:divBdr>
          <w:divsChild>
            <w:div w:id="600801149">
              <w:marLeft w:val="480"/>
              <w:marRight w:val="0"/>
              <w:marTop w:val="0"/>
              <w:marBottom w:val="120"/>
              <w:divBdr>
                <w:top w:val="none" w:sz="0" w:space="0" w:color="auto"/>
                <w:left w:val="none" w:sz="0" w:space="0" w:color="auto"/>
                <w:bottom w:val="none" w:sz="0" w:space="0" w:color="auto"/>
                <w:right w:val="none" w:sz="0" w:space="0" w:color="auto"/>
              </w:divBdr>
              <w:divsChild>
                <w:div w:id="1929388145">
                  <w:marLeft w:val="480"/>
                  <w:marRight w:val="0"/>
                  <w:marTop w:val="0"/>
                  <w:marBottom w:val="120"/>
                  <w:divBdr>
                    <w:top w:val="none" w:sz="0" w:space="0" w:color="auto"/>
                    <w:left w:val="none" w:sz="0" w:space="0" w:color="auto"/>
                    <w:bottom w:val="none" w:sz="0" w:space="0" w:color="auto"/>
                    <w:right w:val="none" w:sz="0" w:space="0" w:color="auto"/>
                  </w:divBdr>
                  <w:divsChild>
                    <w:div w:id="1474440882">
                      <w:marLeft w:val="480"/>
                      <w:marRight w:val="0"/>
                      <w:marTop w:val="0"/>
                      <w:marBottom w:val="120"/>
                      <w:divBdr>
                        <w:top w:val="none" w:sz="0" w:space="0" w:color="auto"/>
                        <w:left w:val="none" w:sz="0" w:space="0" w:color="auto"/>
                        <w:bottom w:val="none" w:sz="0" w:space="0" w:color="auto"/>
                        <w:right w:val="none" w:sz="0" w:space="0" w:color="auto"/>
                      </w:divBdr>
                      <w:divsChild>
                        <w:div w:id="209847847">
                          <w:marLeft w:val="480"/>
                          <w:marRight w:val="0"/>
                          <w:marTop w:val="0"/>
                          <w:marBottom w:val="120"/>
                          <w:divBdr>
                            <w:top w:val="none" w:sz="0" w:space="0" w:color="auto"/>
                            <w:left w:val="none" w:sz="0" w:space="0" w:color="auto"/>
                            <w:bottom w:val="none" w:sz="0" w:space="0" w:color="auto"/>
                            <w:right w:val="none" w:sz="0" w:space="0" w:color="auto"/>
                          </w:divBdr>
                        </w:div>
                        <w:div w:id="27302320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85178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rdata.usgs.gov/validation/phpgSbn9X.html" TargetMode="Externa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mrdata.usgs.gov/validation/phpgSbn9X.html" TargetMode="Externa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eology.usgs.gov/tools/metadata/tools/doc/mp.html" TargetMode="External"/><Relationship Id="rId1" Type="http://schemas.openxmlformats.org/officeDocument/2006/relationships/numbering" Target="numbering.xml"/><Relationship Id="rId6" Type="http://schemas.openxmlformats.org/officeDocument/2006/relationships/hyperlink" Target="https://mrdata.usgs.gov/validation/phpgSbn9X-new.xml" TargetMode="External"/><Relationship Id="rId11" Type="http://schemas.openxmlformats.org/officeDocument/2006/relationships/hyperlink" Target="https://mrdata.usgs.gov/validation/phpgSbn9X.html" TargetMode="External"/><Relationship Id="rId5" Type="http://schemas.openxmlformats.org/officeDocument/2006/relationships/hyperlink" Target="https://mrdata.usgs.gov/validation/phpgSbn9X.faq.html" TargetMode="External"/><Relationship Id="rId15" Type="http://schemas.openxmlformats.org/officeDocument/2006/relationships/hyperlink" Target="https://doi.org/10.5066/xxxxxxxxxxxxx" TargetMode="External"/><Relationship Id="rId10" Type="http://schemas.openxmlformats.org/officeDocument/2006/relationships/hyperlink" Target="https://mrdata.usgs.gov/validation/phpgSbn9X.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rdata.usgs.gov/validation/phpgSbn9X.html" TargetMode="External"/><Relationship Id="rId14" Type="http://schemas.openxmlformats.org/officeDocument/2006/relationships/hyperlink" Target="https://doi.org/10.5066/xxx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1534</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Walworth, Dennis H.</dc:creator>
  <cp:lastModifiedBy>Baker, Emily H</cp:lastModifiedBy>
  <cp:revision>11</cp:revision>
  <dcterms:created xsi:type="dcterms:W3CDTF">2018-01-24T21:13:00Z</dcterms:created>
  <dcterms:modified xsi:type="dcterms:W3CDTF">2018-01-24T23:18:00Z</dcterms:modified>
</cp:coreProperties>
</file>